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0A1EB" w14:textId="77777777" w:rsidR="00DE262B" w:rsidRDefault="00CC785D" w:rsidP="00DE262B">
      <w:pPr>
        <w:spacing w:line="480" w:lineRule="auto"/>
        <w:rPr>
          <w:b/>
        </w:rPr>
      </w:pPr>
      <w:r w:rsidRPr="00DE262B">
        <w:rPr>
          <w:b/>
        </w:rPr>
        <w:t xml:space="preserve">Methods </w:t>
      </w:r>
    </w:p>
    <w:p w14:paraId="70C0BC5D" w14:textId="77777777" w:rsidR="00CB2277" w:rsidRPr="00CB2277" w:rsidRDefault="00CB2277" w:rsidP="00DE262B">
      <w:pPr>
        <w:spacing w:line="480" w:lineRule="auto"/>
        <w:rPr>
          <w:b/>
        </w:rPr>
      </w:pPr>
      <w:r w:rsidRPr="00CB2277">
        <w:rPr>
          <w:b/>
        </w:rPr>
        <w:t xml:space="preserve">Media and Isolate Preparation </w:t>
      </w:r>
    </w:p>
    <w:p w14:paraId="2D072FB3" w14:textId="6D988456" w:rsidR="00EE5447" w:rsidRDefault="00672C32" w:rsidP="00672C32">
      <w:pPr>
        <w:spacing w:line="480" w:lineRule="auto"/>
        <w:ind w:firstLine="720"/>
      </w:pPr>
      <w:r>
        <w:t xml:space="preserve">The 97 isolates of </w:t>
      </w:r>
      <w:r w:rsidRPr="00672C32">
        <w:rPr>
          <w:i/>
        </w:rPr>
        <w:t>B. cinerea</w:t>
      </w:r>
      <w:r>
        <w:t xml:space="preserve"> used were obtained previously from </w:t>
      </w:r>
      <w:del w:id="0" w:author="Nicole Soltis" w:date="2018-01-16T13:04:00Z">
        <w:r w:rsidDel="004C2E8C">
          <w:delText xml:space="preserve">harvested </w:delText>
        </w:r>
      </w:del>
      <w:r>
        <w:t>single spore</w:t>
      </w:r>
      <w:ins w:id="1" w:author="Nicole Soltis" w:date="2018-01-16T13:04:00Z">
        <w:r w:rsidR="004C2E8C">
          <w:t xml:space="preserve"> isolations from a</w:t>
        </w:r>
      </w:ins>
      <w:r>
        <w:t xml:space="preserve"> natural collection. </w:t>
      </w:r>
      <w:r w:rsidR="000414ED">
        <w:t>Preparation of the p</w:t>
      </w:r>
      <w:r w:rsidR="00EA57D9">
        <w:t>otato dextrose agar</w:t>
      </w:r>
      <w:del w:id="2" w:author="Nicole Soltis" w:date="2018-01-16T13:04:00Z">
        <w:r w:rsidR="00EA57D9" w:rsidDel="004C2E8C">
          <w:delText>s</w:delText>
        </w:r>
      </w:del>
      <w:r w:rsidR="00EA57D9">
        <w:t xml:space="preserve"> (PDA) </w:t>
      </w:r>
      <w:r w:rsidR="000414ED">
        <w:t>consisted</w:t>
      </w:r>
      <w:r w:rsidR="00EA57D9">
        <w:t xml:space="preserve"> </w:t>
      </w:r>
      <w:r w:rsidR="000414ED">
        <w:t xml:space="preserve">of a </w:t>
      </w:r>
      <w:r w:rsidR="00FA46E4">
        <w:t>0.</w:t>
      </w:r>
      <w:r w:rsidR="000414ED">
        <w:t xml:space="preserve">75% concentration of commercial agar (Difco) in a 39g/L solution </w:t>
      </w:r>
      <w:r w:rsidR="00EA57D9">
        <w:t xml:space="preserve">using </w:t>
      </w:r>
      <w:r w:rsidR="000414ED">
        <w:t>milliQ H</w:t>
      </w:r>
      <w:r w:rsidR="000414ED" w:rsidRPr="004C2E8C">
        <w:rPr>
          <w:vertAlign w:val="subscript"/>
          <w:rPrChange w:id="3" w:author="Nicole Soltis" w:date="2018-01-16T13:04:00Z">
            <w:rPr/>
          </w:rPrChange>
        </w:rPr>
        <w:t>2</w:t>
      </w:r>
      <w:r w:rsidR="000414ED">
        <w:t xml:space="preserve">O. The </w:t>
      </w:r>
      <w:r w:rsidR="00584A80">
        <w:t>agar</w:t>
      </w:r>
      <w:r w:rsidR="000414ED">
        <w:t xml:space="preserve"> </w:t>
      </w:r>
      <w:r w:rsidR="00E60C7A">
        <w:t xml:space="preserve">was </w:t>
      </w:r>
      <w:r w:rsidR="000414ED">
        <w:t xml:space="preserve">poured into </w:t>
      </w:r>
      <w:commentRangeStart w:id="4"/>
      <w:r w:rsidR="000414ED">
        <w:t xml:space="preserve">10cm </w:t>
      </w:r>
      <w:commentRangeEnd w:id="4"/>
      <w:r w:rsidR="00CD39AE">
        <w:rPr>
          <w:rStyle w:val="CommentReference"/>
        </w:rPr>
        <w:commentReference w:id="4"/>
      </w:r>
      <w:r w:rsidR="000414ED">
        <w:t xml:space="preserve">diameter </w:t>
      </w:r>
      <w:del w:id="5" w:author="Nicole Soltis" w:date="2018-01-16T13:07:00Z">
        <w:r w:rsidR="000414ED" w:rsidDel="004C2E8C">
          <w:delText xml:space="preserve">plastic disposable </w:delText>
        </w:r>
      </w:del>
      <w:ins w:id="6" w:author="Nicole Soltis" w:date="2018-01-16T13:07:00Z">
        <w:r w:rsidR="004C2E8C">
          <w:t xml:space="preserve">sterile </w:t>
        </w:r>
      </w:ins>
      <w:r w:rsidR="000414ED">
        <w:t>Petri plates</w:t>
      </w:r>
      <w:r w:rsidR="00DE262B">
        <w:t xml:space="preserve">. </w:t>
      </w:r>
      <w:del w:id="7" w:author="Nicole Soltis" w:date="2018-01-16T13:05:00Z">
        <w:r w:rsidR="00CD39AE" w:rsidDel="004C2E8C">
          <w:delText>Utilizing</w:delText>
        </w:r>
        <w:r w:rsidR="006669FF" w:rsidDel="004C2E8C">
          <w:delText xml:space="preserve"> previous collections of mature isolates, a</w:delText>
        </w:r>
      </w:del>
      <w:ins w:id="8" w:author="Nicole Soltis" w:date="2018-01-16T13:05:00Z">
        <w:r w:rsidR="004C2E8C">
          <w:t>A</w:t>
        </w:r>
      </w:ins>
      <w:r w:rsidR="006669FF">
        <w:t xml:space="preserve"> 1cm x 1cm block was cut with a scalpel of </w:t>
      </w:r>
      <w:del w:id="9" w:author="Nicole Soltis" w:date="2018-01-16T13:05:00Z">
        <w:r w:rsidR="006669FF" w:rsidDel="004C2E8C">
          <w:delText xml:space="preserve">matured forms </w:delText>
        </w:r>
      </w:del>
      <w:ins w:id="10" w:author="Nicole Soltis" w:date="2018-01-16T13:05:00Z">
        <w:r w:rsidR="004C2E8C">
          <w:t xml:space="preserve">fresh hyphae </w:t>
        </w:r>
      </w:ins>
      <w:r w:rsidR="006669FF">
        <w:t xml:space="preserve">of each isolate and placed on each </w:t>
      </w:r>
      <w:ins w:id="11" w:author="Nicole Soltis" w:date="2018-01-16T13:05:00Z">
        <w:r w:rsidR="004C2E8C">
          <w:t xml:space="preserve">new PDA </w:t>
        </w:r>
      </w:ins>
      <w:r w:rsidR="006669FF">
        <w:t xml:space="preserve">plate. </w:t>
      </w:r>
      <w:del w:id="12" w:author="Nicole Soltis" w:date="2018-01-16T13:06:00Z">
        <w:r w:rsidR="006669FF" w:rsidDel="004C2E8C">
          <w:delText>After given time to form a lawn, new</w:delText>
        </w:r>
        <w:r w:rsidR="00FA46E4" w:rsidDel="004C2E8C">
          <w:delText xml:space="preserve"> </w:delText>
        </w:r>
        <w:r w:rsidR="00CD39AE" w:rsidDel="004C2E8C">
          <w:delText>inoculations</w:delText>
        </w:r>
        <w:r w:rsidR="00FA46E4" w:rsidDel="004C2E8C">
          <w:delText xml:space="preserve"> were done using </w:delText>
        </w:r>
        <w:r w:rsidR="006669FF" w:rsidDel="004C2E8C">
          <w:delText>grown</w:delText>
        </w:r>
        <w:r w:rsidR="00584A80" w:rsidDel="004C2E8C">
          <w:delText xml:space="preserve"> isolates</w:delText>
        </w:r>
      </w:del>
      <w:ins w:id="13" w:author="Nicole Soltis" w:date="2018-01-16T13:06:00Z">
        <w:r w:rsidR="004C2E8C">
          <w:t>Following spore maturation, spores from each isolate were</w:t>
        </w:r>
      </w:ins>
      <w:r w:rsidR="00584A80">
        <w:t xml:space="preserve"> harvested </w:t>
      </w:r>
      <w:r w:rsidR="00FA46E4">
        <w:t>with</w:t>
      </w:r>
      <w:r w:rsidR="006669FF">
        <w:t xml:space="preserve"> a glass rod and</w:t>
      </w:r>
      <w:r w:rsidR="00584A80">
        <w:t xml:space="preserve"> 3mL of water</w:t>
      </w:r>
      <w:r w:rsidR="006669FF">
        <w:t xml:space="preserve">. </w:t>
      </w:r>
      <w:del w:id="14" w:author="Nicole Soltis" w:date="2018-01-16T13:06:00Z">
        <w:r w:rsidR="006669FF" w:rsidDel="004C2E8C">
          <w:delText xml:space="preserve">The spores were then </w:delText>
        </w:r>
        <w:r w:rsidR="00584A80" w:rsidDel="004C2E8C">
          <w:delText xml:space="preserve">centrifuged for isolation and </w:delText>
        </w:r>
        <w:r w:rsidR="006669FF" w:rsidDel="004C2E8C">
          <w:delText>counted</w:delText>
        </w:r>
        <w:r w:rsidR="00584A80" w:rsidDel="004C2E8C">
          <w:delText>. After counting, the</w:delText>
        </w:r>
      </w:del>
      <w:ins w:id="15" w:author="Nicole Soltis" w:date="2018-01-16T13:06:00Z">
        <w:r w:rsidR="004C2E8C">
          <w:t>The</w:t>
        </w:r>
      </w:ins>
      <w:r w:rsidR="00584A80">
        <w:t xml:space="preserve"> isolates were diluted with </w:t>
      </w:r>
      <w:r w:rsidR="00FA46E4">
        <w:t xml:space="preserve">filter-sterilized 50% </w:t>
      </w:r>
      <w:r w:rsidR="00584A80">
        <w:t xml:space="preserve">grape juice to a concentration of </w:t>
      </w:r>
      <w:ins w:id="16" w:author="Nicole Soltis" w:date="2018-01-16T13:06:00Z">
        <w:r w:rsidR="004C2E8C">
          <w:t>0</w:t>
        </w:r>
      </w:ins>
      <w:r w:rsidR="00584A80">
        <w:t xml:space="preserve">.2 spores/uL. </w:t>
      </w:r>
      <w:r w:rsidR="00CB2277">
        <w:t>Fresh</w:t>
      </w:r>
      <w:r w:rsidR="00FA46E4">
        <w:t xml:space="preserve"> plates were </w:t>
      </w:r>
      <w:r w:rsidR="00CD39AE">
        <w:t>inoculated</w:t>
      </w:r>
      <w:r w:rsidR="00FA46E4">
        <w:t xml:space="preserve"> with 1mL of </w:t>
      </w:r>
      <w:del w:id="17" w:author="Nicole Soltis" w:date="2018-01-16T13:06:00Z">
        <w:r w:rsidR="00FA46E4" w:rsidDel="004C2E8C">
          <w:delText>this concentration of spores</w:delText>
        </w:r>
        <w:r w:rsidR="006669FF" w:rsidDel="004C2E8C">
          <w:delText xml:space="preserve"> </w:delText>
        </w:r>
      </w:del>
      <w:ins w:id="18" w:author="Nicole Soltis" w:date="2018-01-16T13:06:00Z">
        <w:r w:rsidR="004C2E8C">
          <w:t xml:space="preserve">spore solution </w:t>
        </w:r>
      </w:ins>
      <w:r w:rsidR="006669FF">
        <w:t>and</w:t>
      </w:r>
      <w:ins w:id="19" w:author="Josue Vega" w:date="2018-01-19T13:03:00Z">
        <w:r w:rsidR="00BA26A6">
          <w:t xml:space="preserve"> grown </w:t>
        </w:r>
      </w:ins>
      <w:del w:id="20" w:author="Josue Vega" w:date="2018-01-19T13:03:00Z">
        <w:r w:rsidR="006669FF" w:rsidDel="00BA26A6">
          <w:delText xml:space="preserve"> </w:delText>
        </w:r>
        <w:commentRangeStart w:id="21"/>
        <w:r w:rsidR="00CB2277" w:rsidDel="00BA26A6">
          <w:delText>grown</w:delText>
        </w:r>
        <w:commentRangeEnd w:id="21"/>
        <w:r w:rsidR="004C2E8C" w:rsidDel="00BA26A6">
          <w:rPr>
            <w:rStyle w:val="CommentReference"/>
          </w:rPr>
          <w:commentReference w:id="21"/>
        </w:r>
        <w:r w:rsidR="00CB2277" w:rsidDel="00BA26A6">
          <w:delText xml:space="preserve"> </w:delText>
        </w:r>
      </w:del>
      <w:ins w:id="22" w:author="Josue Vega" w:date="2018-01-19T12:55:00Z">
        <w:r w:rsidR="00BA26A6">
          <w:t>at 25</w:t>
        </w:r>
      </w:ins>
      <w:ins w:id="23" w:author="Josue Vega" w:date="2018-01-19T13:03:00Z">
        <w:r w:rsidR="00BA26A6">
          <w:rPr>
            <w:rFonts w:cstheme="minorHAnsi"/>
          </w:rPr>
          <w:t>°</w:t>
        </w:r>
        <w:r w:rsidR="00BA26A6">
          <w:t xml:space="preserve">C with 12 hours of light </w:t>
        </w:r>
      </w:ins>
      <w:r w:rsidR="00CB2277">
        <w:t xml:space="preserve">for 3 days. </w:t>
      </w:r>
      <w:r w:rsidR="006669FF">
        <w:t xml:space="preserve"> </w:t>
      </w:r>
    </w:p>
    <w:p w14:paraId="07BDBFDF" w14:textId="013AF4CA" w:rsidR="00584A80" w:rsidRDefault="00BA26A6" w:rsidP="00CB2277">
      <w:pPr>
        <w:spacing w:line="480" w:lineRule="auto"/>
        <w:ind w:firstLine="720"/>
      </w:pPr>
      <w:ins w:id="24" w:author="Josue Vega" w:date="2018-01-19T13:02:00Z">
        <w:r>
          <w:t>For each isolate, five plates were inoculated and</w:t>
        </w:r>
        <w:r>
          <w:t xml:space="preserve"> </w:t>
        </w:r>
      </w:ins>
      <w:commentRangeStart w:id="25"/>
      <w:del w:id="26" w:author="Josue Vega" w:date="2018-01-19T13:03:00Z">
        <w:r w:rsidR="00EE5447" w:rsidDel="00BA26A6">
          <w:delText xml:space="preserve">Each plate </w:delText>
        </w:r>
        <w:commentRangeEnd w:id="25"/>
        <w:r w:rsidR="002578E4" w:rsidDel="00BA26A6">
          <w:rPr>
            <w:rStyle w:val="CommentReference"/>
          </w:rPr>
          <w:commentReference w:id="25"/>
        </w:r>
        <w:r w:rsidR="00EE5447" w:rsidDel="00BA26A6">
          <w:delText xml:space="preserve">contained a 3 x 3 </w:delText>
        </w:r>
        <w:r w:rsidR="00032FA6" w:rsidDel="00BA26A6">
          <w:delText xml:space="preserve">block </w:delText>
        </w:r>
        <w:r w:rsidR="00EE5447" w:rsidDel="00BA26A6">
          <w:delText>system</w:delText>
        </w:r>
        <w:r w:rsidR="00032FA6" w:rsidDel="00BA26A6">
          <w:delText xml:space="preserve"> </w:delText>
        </w:r>
        <w:r w:rsidR="00EE5447" w:rsidDel="00BA26A6">
          <w:delText xml:space="preserve">that organized spore location using a </w:delText>
        </w:r>
        <w:r w:rsidR="00CD39AE" w:rsidDel="00BA26A6">
          <w:delText>plate block</w:delText>
        </w:r>
        <w:r w:rsidR="00EE5447" w:rsidDel="00BA26A6">
          <w:delText xml:space="preserve"> system for </w:delText>
        </w:r>
        <w:r w:rsidR="00032FA6" w:rsidDel="00BA26A6">
          <w:delText xml:space="preserve">overall </w:delText>
        </w:r>
        <w:r w:rsidR="00EE5447" w:rsidDel="00BA26A6">
          <w:delText>categorization</w:delText>
        </w:r>
        <w:commentRangeStart w:id="27"/>
        <w:r w:rsidR="00EE5447" w:rsidDel="00BA26A6">
          <w:delText>.</w:delText>
        </w:r>
        <w:commentRangeEnd w:id="27"/>
        <w:r w:rsidR="00CD39AE" w:rsidDel="00BA26A6">
          <w:rPr>
            <w:rStyle w:val="CommentReference"/>
          </w:rPr>
          <w:commentReference w:id="27"/>
        </w:r>
        <w:r w:rsidR="00032FA6" w:rsidDel="00BA26A6">
          <w:delText xml:space="preserve"> </w:delText>
        </w:r>
      </w:del>
      <w:ins w:id="28" w:author="Nicole Soltis" w:date="2018-01-16T13:17:00Z">
        <w:del w:id="29" w:author="Josue Vega" w:date="2018-01-19T13:03:00Z">
          <w:r w:rsidR="002578E4" w:rsidDel="00BA26A6">
            <w:delText>E</w:delText>
          </w:r>
        </w:del>
        <w:del w:id="30" w:author="Josue Vega" w:date="2018-01-19T12:55:00Z">
          <w:r w:rsidR="002578E4" w:rsidDel="00BA26A6">
            <w:delText xml:space="preserve">ach plate </w:delText>
          </w:r>
        </w:del>
        <w:del w:id="31" w:author="Josue Vega" w:date="2018-01-19T13:03:00Z">
          <w:r w:rsidR="002578E4" w:rsidDel="00BA26A6">
            <w:delText xml:space="preserve">was </w:delText>
          </w:r>
        </w:del>
        <w:r w:rsidR="002578E4">
          <w:t>divided into a 3 x 3 grid, and hyphal waviness was quantified in</w:t>
        </w:r>
      </w:ins>
      <w:ins w:id="32" w:author="Josue Vega" w:date="2018-01-19T13:03:00Z">
        <w:r w:rsidR="00EB11DA">
          <w:t xml:space="preserve"> 5 observ</w:t>
        </w:r>
      </w:ins>
      <w:ins w:id="33" w:author="Josue Vega" w:date="2018-01-19T13:04:00Z">
        <w:r w:rsidR="00EB11DA">
          <w:t xml:space="preserve">ations </w:t>
        </w:r>
      </w:ins>
      <w:ins w:id="34" w:author="Nicole Soltis" w:date="2018-01-16T13:17:00Z">
        <w:del w:id="35" w:author="Josue Vega" w:date="2018-01-19T13:03:00Z">
          <w:r w:rsidR="002578E4" w:rsidDel="00EB11DA">
            <w:delText xml:space="preserve"> </w:delText>
          </w:r>
          <w:commentRangeStart w:id="36"/>
          <w:r w:rsidR="002578E4" w:rsidDel="00EB11DA">
            <w:delText xml:space="preserve">XX blocks </w:delText>
          </w:r>
          <w:commentRangeEnd w:id="36"/>
          <w:r w:rsidR="002578E4" w:rsidDel="00EB11DA">
            <w:rPr>
              <w:rStyle w:val="CommentReference"/>
            </w:rPr>
            <w:commentReference w:id="36"/>
          </w:r>
        </w:del>
        <w:r w:rsidR="002578E4">
          <w:t xml:space="preserve">per plate. </w:t>
        </w:r>
      </w:ins>
      <w:ins w:id="37" w:author="Nicole Soltis" w:date="2018-01-16T13:26:00Z">
        <w:r w:rsidR="004326F4">
          <w:t>We randomized the 9</w:t>
        </w:r>
      </w:ins>
      <w:ins w:id="38" w:author="Nicole Soltis" w:date="2018-01-16T13:27:00Z">
        <w:r w:rsidR="004326F4">
          <w:t>7</w:t>
        </w:r>
      </w:ins>
      <w:ins w:id="39" w:author="Nicole Soltis" w:date="2018-01-16T13:26:00Z">
        <w:r w:rsidR="004326F4">
          <w:t xml:space="preserve"> isolates into inoculation groups, as not all observations could be recorded on a single day. </w:t>
        </w:r>
      </w:ins>
      <w:del w:id="40" w:author="Nicole Soltis" w:date="2018-01-16T13:18:00Z">
        <w:r w:rsidR="00EE5447" w:rsidDel="002578E4">
          <w:delText xml:space="preserve">The recording process consisted of </w:delText>
        </w:r>
        <w:r w:rsidR="00867B55" w:rsidDel="002578E4">
          <w:delText>marking</w:delText>
        </w:r>
      </w:del>
      <w:ins w:id="41" w:author="Nicole Soltis" w:date="2018-01-16T13:18:00Z">
        <w:r w:rsidR="002578E4">
          <w:t>We marked</w:t>
        </w:r>
      </w:ins>
      <w:r w:rsidR="00867B55">
        <w:t xml:space="preserve"> individual spore locations and </w:t>
      </w:r>
      <w:del w:id="42" w:author="Nicole Soltis" w:date="2018-01-16T13:18:00Z">
        <w:r w:rsidR="00867B55" w:rsidDel="002578E4">
          <w:delText xml:space="preserve">measuring </w:delText>
        </w:r>
      </w:del>
      <w:ins w:id="43" w:author="Nicole Soltis" w:date="2018-01-16T13:18:00Z">
        <w:r w:rsidR="002578E4">
          <w:t xml:space="preserve">measured </w:t>
        </w:r>
      </w:ins>
      <w:r w:rsidR="00CD39AE">
        <w:t>hyphae</w:t>
      </w:r>
      <w:r w:rsidR="00867B55">
        <w:t xml:space="preserve"> on </w:t>
      </w:r>
      <w:r w:rsidR="00EE5447">
        <w:t>a 0-10 scale of increasing waviness</w:t>
      </w:r>
      <w:r w:rsidR="00867B55">
        <w:t xml:space="preserve">. Hyphae with a measurement of 0 would </w:t>
      </w:r>
      <w:del w:id="44" w:author="Nicole Soltis" w:date="2018-01-16T13:25:00Z">
        <w:r w:rsidR="00867B55" w:rsidDel="002578E4">
          <w:delText xml:space="preserve">be completely straight </w:delText>
        </w:r>
      </w:del>
      <w:ins w:id="45" w:author="Nicole Soltis" w:date="2018-01-16T13:25:00Z">
        <w:r w:rsidR="002578E4">
          <w:t xml:space="preserve">follow a linear path </w:t>
        </w:r>
      </w:ins>
      <w:r w:rsidR="00867B55">
        <w:t xml:space="preserve">while 10 would have </w:t>
      </w:r>
      <w:del w:id="46" w:author="Nicole Soltis" w:date="2018-01-16T13:25:00Z">
        <w:r w:rsidR="00867B55" w:rsidDel="002578E4">
          <w:delText xml:space="preserve">_____ </w:delText>
        </w:r>
      </w:del>
      <w:ins w:id="47" w:author="Nicole Soltis" w:date="2018-01-16T13:25:00Z">
        <w:r w:rsidR="002578E4">
          <w:t xml:space="preserve">tightly waving </w:t>
        </w:r>
      </w:ins>
      <w:r w:rsidR="00867B55">
        <w:t>hyphae.</w:t>
      </w:r>
      <w:commentRangeStart w:id="48"/>
      <w:r w:rsidR="00867B55">
        <w:t xml:space="preserve"> </w:t>
      </w:r>
      <w:commentRangeEnd w:id="48"/>
      <w:r w:rsidR="00CD39AE">
        <w:rPr>
          <w:rStyle w:val="CommentReference"/>
        </w:rPr>
        <w:commentReference w:id="48"/>
      </w:r>
      <w:del w:id="49" w:author="Nicole Soltis" w:date="2018-01-16T13:26:00Z">
        <w:r w:rsidR="00CD39AE" w:rsidDel="002578E4">
          <w:delText>Plates with contamination were noted</w:delText>
        </w:r>
      </w:del>
      <w:ins w:id="50" w:author="Nicole Soltis" w:date="2018-01-16T13:26:00Z">
        <w:r w:rsidR="002578E4">
          <w:t>We noted any contamination on plates</w:t>
        </w:r>
      </w:ins>
      <w:r w:rsidR="00CD39AE">
        <w:t xml:space="preserve">, </w:t>
      </w:r>
      <w:del w:id="51" w:author="Nicole Soltis" w:date="2018-01-16T13:26:00Z">
        <w:r w:rsidR="00CD39AE" w:rsidDel="002578E4">
          <w:delText>p</w:delText>
        </w:r>
        <w:r w:rsidR="00884A52" w:rsidDel="002578E4">
          <w:delText>ictures were taken of the recording process</w:delText>
        </w:r>
      </w:del>
      <w:ins w:id="52" w:author="Nicole Soltis" w:date="2018-01-16T13:26:00Z">
        <w:r w:rsidR="002578E4">
          <w:t xml:space="preserve">and photographed </w:t>
        </w:r>
        <w:r w:rsidR="004326F4">
          <w:t>a subset of plates.</w:t>
        </w:r>
      </w:ins>
      <w:r w:rsidR="00884A52">
        <w:t xml:space="preserve"> </w:t>
      </w:r>
      <w:del w:id="53" w:author="Nicole Soltis" w:date="2018-01-16T13:26:00Z">
        <w:r w:rsidR="00884A52" w:rsidDel="004326F4">
          <w:delText>and n</w:delText>
        </w:r>
        <w:r w:rsidR="00867B55" w:rsidDel="004326F4">
          <w:delText xml:space="preserve">ot all isolates were measured on the same days. </w:delText>
        </w:r>
      </w:del>
    </w:p>
    <w:p w14:paraId="15767953" w14:textId="77777777" w:rsidR="00CB2277" w:rsidRDefault="00CB2277" w:rsidP="00CB2277">
      <w:pPr>
        <w:spacing w:line="480" w:lineRule="auto"/>
        <w:rPr>
          <w:b/>
        </w:rPr>
      </w:pPr>
      <w:r w:rsidRPr="00CB2277">
        <w:rPr>
          <w:b/>
        </w:rPr>
        <w:t>Data Analysis</w:t>
      </w:r>
    </w:p>
    <w:p w14:paraId="7D19182D" w14:textId="1F88AA5A" w:rsidR="00672C32" w:rsidDel="001E5137" w:rsidRDefault="007664AE" w:rsidP="001E5137">
      <w:pPr>
        <w:spacing w:line="480" w:lineRule="auto"/>
        <w:rPr>
          <w:del w:id="54" w:author="Josue Vega" w:date="2018-01-19T13:27:00Z"/>
        </w:rPr>
      </w:pPr>
      <w:r>
        <w:rPr>
          <w:b/>
        </w:rPr>
        <w:tab/>
      </w:r>
      <w:r>
        <w:t xml:space="preserve">The hyphal waviness </w:t>
      </w:r>
      <w:r w:rsidR="00E75BD5">
        <w:t>phenotype was</w:t>
      </w:r>
      <w:r>
        <w:t xml:space="preserve"> anal</w:t>
      </w:r>
      <w:r w:rsidR="00E75BD5">
        <w:t>y</w:t>
      </w:r>
      <w:r>
        <w:t xml:space="preserve">zed </w:t>
      </w:r>
      <w:r w:rsidR="00E75BD5">
        <w:t xml:space="preserve">using a </w:t>
      </w:r>
      <w:r w:rsidR="00E3249C">
        <w:t>linear mixed-</w:t>
      </w:r>
      <w:r w:rsidR="00E75BD5">
        <w:t xml:space="preserve">effect model </w:t>
      </w:r>
      <w:del w:id="55" w:author="Nicole Soltis" w:date="2018-01-16T13:27:00Z">
        <w:r w:rsidR="00E75BD5" w:rsidDel="004326F4">
          <w:delText xml:space="preserve">of </w:delText>
        </w:r>
      </w:del>
      <w:ins w:id="56" w:author="Nicole Soltis" w:date="2018-01-16T13:27:00Z">
        <w:r w:rsidR="004326F4">
          <w:t xml:space="preserve">including the effects of </w:t>
        </w:r>
      </w:ins>
      <w:r w:rsidR="00E3249C">
        <w:t>isolate (</w:t>
      </w:r>
      <w:r w:rsidR="00E3249C" w:rsidRPr="00EB11DA">
        <w:rPr>
          <w:i/>
          <w:rPrChange w:id="57" w:author="Josue Vega" w:date="2018-01-19T13:08:00Z">
            <w:rPr/>
          </w:rPrChange>
        </w:rPr>
        <w:t>B. cinerea</w:t>
      </w:r>
      <w:r w:rsidR="00E3249C">
        <w:t xml:space="preserve">), isolate interaction with </w:t>
      </w:r>
      <w:commentRangeStart w:id="58"/>
      <w:del w:id="59" w:author="Josue Vega" w:date="2018-01-19T13:09:00Z">
        <w:r w:rsidR="00CD39AE" w:rsidDel="00EB11DA">
          <w:delText>plate block</w:delText>
        </w:r>
        <w:commentRangeEnd w:id="58"/>
        <w:r w:rsidR="004326F4" w:rsidDel="00EB11DA">
          <w:rPr>
            <w:rStyle w:val="CommentReference"/>
          </w:rPr>
          <w:commentReference w:id="58"/>
        </w:r>
      </w:del>
      <w:ins w:id="60" w:author="Josue Vega" w:date="2018-01-19T13:09:00Z">
        <w:r w:rsidR="00EB11DA">
          <w:t>PlateBlock, our randomization technique of distributing isolates among plates,</w:t>
        </w:r>
      </w:ins>
      <w:del w:id="61" w:author="Josue Vega" w:date="2018-01-19T13:09:00Z">
        <w:r w:rsidR="00E3249C" w:rsidDel="00EB11DA">
          <w:delText>,</w:delText>
        </w:r>
      </w:del>
      <w:r w:rsidR="00E3249C">
        <w:t xml:space="preserve"> and the date </w:t>
      </w:r>
      <w:r w:rsidR="00884A52">
        <w:t xml:space="preserve">of </w:t>
      </w:r>
      <w:del w:id="62" w:author="Nicole Soltis" w:date="2018-01-16T13:27:00Z">
        <w:r w:rsidR="00884A52" w:rsidDel="004326F4">
          <w:delText xml:space="preserve">recording </w:delText>
        </w:r>
      </w:del>
      <w:ins w:id="63" w:author="Nicole Soltis" w:date="2018-01-16T13:27:00Z">
        <w:r w:rsidR="004326F4">
          <w:t xml:space="preserve">observation </w:t>
        </w:r>
      </w:ins>
      <w:r w:rsidR="00884A52">
        <w:t>(lme4</w:t>
      </w:r>
      <w:r w:rsidR="00CD39AE">
        <w:t>;</w:t>
      </w:r>
      <w:r w:rsidR="00884A52">
        <w:t xml:space="preserve"> </w:t>
      </w:r>
      <w:r w:rsidR="00CD39AE">
        <w:t xml:space="preserve">Douglas </w:t>
      </w:r>
      <w:r w:rsidR="00884A52">
        <w:t>Bates 2015)</w:t>
      </w:r>
      <w:r w:rsidR="00EE5447">
        <w:t xml:space="preserve">. </w:t>
      </w:r>
      <w:r w:rsidR="00E75BD5">
        <w:t xml:space="preserve">Not all </w:t>
      </w:r>
      <w:ins w:id="64" w:author="Nicole Soltis" w:date="2018-01-16T13:27:00Z">
        <w:r w:rsidR="004326F4">
          <w:t xml:space="preserve">of the </w:t>
        </w:r>
      </w:ins>
      <w:r w:rsidR="00E75BD5">
        <w:t>97 isolate</w:t>
      </w:r>
      <w:ins w:id="65" w:author="Nicole Soltis" w:date="2018-01-16T13:28:00Z">
        <w:r w:rsidR="004326F4">
          <w:t>s’</w:t>
        </w:r>
      </w:ins>
      <w:del w:id="66" w:author="Nicole Soltis" w:date="2018-01-16T13:28:00Z">
        <w:r w:rsidR="006E330A" w:rsidDel="004326F4">
          <w:delText>’s</w:delText>
        </w:r>
      </w:del>
      <w:r w:rsidR="006E330A">
        <w:t xml:space="preserve"> hyphae </w:t>
      </w:r>
      <w:r w:rsidR="00E75BD5">
        <w:t>w</w:t>
      </w:r>
      <w:r w:rsidR="006E330A">
        <w:t xml:space="preserve">ere measured in the same period </w:t>
      </w:r>
      <w:del w:id="67" w:author="Nicole Soltis" w:date="2018-01-16T13:28:00Z">
        <w:r w:rsidR="006E330A" w:rsidDel="004326F4">
          <w:delText>and we therefore dropped</w:delText>
        </w:r>
      </w:del>
      <w:ins w:id="68" w:author="Nicole Soltis" w:date="2018-01-16T13:28:00Z">
        <w:r w:rsidR="004326F4">
          <w:t>so we could not include</w:t>
        </w:r>
      </w:ins>
      <w:r w:rsidR="006E330A">
        <w:t xml:space="preserve"> the interaction between isolate and date. </w:t>
      </w:r>
      <w:r w:rsidR="00CD39AE">
        <w:t>Randomized</w:t>
      </w:r>
      <w:r w:rsidR="00E3249C">
        <w:t xml:space="preserve"> effects of the </w:t>
      </w:r>
      <w:ins w:id="69" w:author="Josue Vega" w:date="2018-01-19T13:10:00Z">
        <w:r w:rsidR="00EB11DA">
          <w:t xml:space="preserve">PlateBlock </w:t>
        </w:r>
      </w:ins>
      <w:del w:id="70" w:author="Josue Vega" w:date="2018-01-19T13:10:00Z">
        <w:r w:rsidR="00CD39AE" w:rsidDel="00EB11DA">
          <w:delText>plate block</w:delText>
        </w:r>
        <w:r w:rsidR="00E3249C" w:rsidDel="00EB11DA">
          <w:delText xml:space="preserve"> </w:delText>
        </w:r>
      </w:del>
      <w:r w:rsidR="00E3249C">
        <w:t xml:space="preserve">term </w:t>
      </w:r>
      <w:ins w:id="71" w:author="Josue Vega" w:date="2018-01-19T13:11:00Z">
        <w:r w:rsidR="00EB11DA">
          <w:t>were also</w:t>
        </w:r>
      </w:ins>
      <w:ins w:id="72" w:author="Josue Vega" w:date="2018-01-19T13:12:00Z">
        <w:r w:rsidR="00EB11DA">
          <w:t xml:space="preserve"> omitted as the effect of the term on the </w:t>
        </w:r>
      </w:ins>
      <w:commentRangeStart w:id="73"/>
      <w:ins w:id="74" w:author="Josue Vega" w:date="2018-01-19T13:13:00Z">
        <w:r w:rsidR="00EB11DA">
          <w:t>sum</w:t>
        </w:r>
      </w:ins>
      <w:ins w:id="75" w:author="Josue Vega" w:date="2018-01-19T13:12:00Z">
        <w:r w:rsidR="00EB11DA">
          <w:t xml:space="preserve"> least squared means when making the linear model were very minimimal</w:t>
        </w:r>
      </w:ins>
      <w:commentRangeEnd w:id="73"/>
      <w:ins w:id="76" w:author="Josue Vega" w:date="2018-01-19T13:14:00Z">
        <w:r w:rsidR="001E79EA">
          <w:rPr>
            <w:rStyle w:val="CommentReference"/>
          </w:rPr>
          <w:commentReference w:id="73"/>
        </w:r>
      </w:ins>
      <w:del w:id="77" w:author="Josue Vega" w:date="2018-01-19T13:11:00Z">
        <w:r w:rsidR="00E3249C" w:rsidDel="00EB11DA">
          <w:delText xml:space="preserve">were omitted </w:delText>
        </w:r>
        <w:commentRangeStart w:id="78"/>
        <w:r w:rsidR="00E3249C" w:rsidDel="00EB11DA">
          <w:delText xml:space="preserve">as the impact showed similar results to the interaction between isolate and </w:delText>
        </w:r>
        <w:r w:rsidR="00CD39AE" w:rsidDel="00EB11DA">
          <w:delText>plate block</w:delText>
        </w:r>
        <w:r w:rsidR="00E3249C" w:rsidDel="00EB11DA">
          <w:delText xml:space="preserve"> in a mixed-effect model</w:delText>
        </w:r>
        <w:commentRangeEnd w:id="78"/>
        <w:r w:rsidR="004326F4" w:rsidDel="00EB11DA">
          <w:rPr>
            <w:rStyle w:val="CommentReference"/>
          </w:rPr>
          <w:commentReference w:id="78"/>
        </w:r>
      </w:del>
      <w:r w:rsidR="00E3249C">
        <w:t xml:space="preserve">. Also, </w:t>
      </w:r>
      <w:ins w:id="79" w:author="Josue Vega" w:date="2018-01-19T13:14:00Z">
        <w:r w:rsidR="001E79EA">
          <w:t xml:space="preserve">the </w:t>
        </w:r>
        <w:r w:rsidR="001E79EA">
          <w:lastRenderedPageBreak/>
          <w:t>0.75%</w:t>
        </w:r>
      </w:ins>
      <w:ins w:id="80" w:author="Josue Vega" w:date="2018-01-19T13:15:00Z">
        <w:r w:rsidR="001E79EA">
          <w:t xml:space="preserve"> PDA concentration</w:t>
        </w:r>
      </w:ins>
      <w:commentRangeStart w:id="81"/>
      <w:del w:id="82" w:author="Josue Vega" w:date="2018-01-19T13:15:00Z">
        <w:r w:rsidR="00E3249C" w:rsidDel="001E79EA">
          <w:delText>PDA concentration</w:delText>
        </w:r>
        <w:commentRangeEnd w:id="81"/>
        <w:r w:rsidR="004326F4" w:rsidDel="001E79EA">
          <w:rPr>
            <w:rStyle w:val="CommentReference"/>
          </w:rPr>
          <w:commentReference w:id="81"/>
        </w:r>
      </w:del>
      <w:r w:rsidR="00E3249C">
        <w:t xml:space="preserve">, </w:t>
      </w:r>
      <w:commentRangeStart w:id="83"/>
      <w:del w:id="84" w:author="Josue Vega" w:date="2018-01-19T13:14:00Z">
        <w:r w:rsidR="006E330A" w:rsidDel="001E79EA">
          <w:delText>ordering</w:delText>
        </w:r>
        <w:commentRangeEnd w:id="83"/>
        <w:r w:rsidR="004326F4" w:rsidDel="001E79EA">
          <w:rPr>
            <w:rStyle w:val="CommentReference"/>
          </w:rPr>
          <w:commentReference w:id="83"/>
        </w:r>
        <w:r w:rsidR="006E330A" w:rsidDel="001E79EA">
          <w:delText xml:space="preserve"> </w:delText>
        </w:r>
      </w:del>
      <w:ins w:id="85" w:author="Josue Vega" w:date="2018-01-19T13:14:00Z">
        <w:r w:rsidR="001E79EA">
          <w:t>isolate ordering</w:t>
        </w:r>
        <w:r w:rsidR="001E79EA">
          <w:t xml:space="preserve"> </w:t>
        </w:r>
      </w:ins>
      <w:r w:rsidR="006E330A">
        <w:t xml:space="preserve">and </w:t>
      </w:r>
      <w:ins w:id="86" w:author="Josue Vega" w:date="2018-01-19T13:14:00Z">
        <w:r w:rsidR="001E79EA">
          <w:t xml:space="preserve">PlateBlock terms </w:t>
        </w:r>
      </w:ins>
      <w:del w:id="87" w:author="Josue Vega" w:date="2018-01-19T13:14:00Z">
        <w:r w:rsidR="00CD39AE" w:rsidDel="001E79EA">
          <w:delText>plate block</w:delText>
        </w:r>
        <w:r w:rsidR="006E330A" w:rsidDel="001E79EA">
          <w:delText xml:space="preserve"> </w:delText>
        </w:r>
      </w:del>
      <w:r w:rsidR="00E3249C">
        <w:t xml:space="preserve">were all omitted for the </w:t>
      </w:r>
      <w:r w:rsidR="00CD39AE">
        <w:t>insignificant</w:t>
      </w:r>
      <w:r w:rsidR="00E3249C">
        <w:t xml:space="preserve"> change </w:t>
      </w:r>
      <w:del w:id="88" w:author="Josue Vega" w:date="2018-01-19T13:14:00Z">
        <w:r w:rsidR="00E3249C" w:rsidDel="001E79EA">
          <w:delText xml:space="preserve">they had </w:delText>
        </w:r>
      </w:del>
      <w:r w:rsidR="00E3249C">
        <w:t xml:space="preserve">on the </w:t>
      </w:r>
      <w:ins w:id="89" w:author="Josue Vega" w:date="2018-01-19T13:14:00Z">
        <w:r w:rsidR="001E79EA">
          <w:t xml:space="preserve">linear </w:t>
        </w:r>
      </w:ins>
      <w:r w:rsidR="00E3249C">
        <w:t>model</w:t>
      </w:r>
      <w:r w:rsidR="00884A52">
        <w:t xml:space="preserve">. This model allowed for the significance of each term to be </w:t>
      </w:r>
      <w:r w:rsidR="00CD39AE">
        <w:t>calculated</w:t>
      </w:r>
      <w:r w:rsidR="00884A52">
        <w:t xml:space="preserve"> through least-squared means of the hyphal waviness phenotype for each </w:t>
      </w:r>
      <w:r w:rsidR="00884A52" w:rsidRPr="00884A52">
        <w:rPr>
          <w:i/>
        </w:rPr>
        <w:t>B. cinerea</w:t>
      </w:r>
      <w:r w:rsidR="00884A52">
        <w:t xml:space="preserve"> isolate. </w:t>
      </w:r>
      <w:del w:id="90" w:author="Nicole Soltis" w:date="2018-01-16T13:29:00Z">
        <w:r w:rsidR="00884A52" w:rsidDel="004326F4">
          <w:delText>Heritability was able to be calculated</w:delText>
        </w:r>
      </w:del>
      <w:ins w:id="91" w:author="Nicole Soltis" w:date="2018-01-16T13:29:00Z">
        <w:r w:rsidR="004326F4">
          <w:t>We calculated heritability</w:t>
        </w:r>
      </w:ins>
      <w:r w:rsidR="00884A52">
        <w:t xml:space="preserve"> </w:t>
      </w:r>
      <w:del w:id="92" w:author="Nicole Soltis" w:date="2018-01-16T13:29:00Z">
        <w:r w:rsidR="00884A52" w:rsidDel="004326F4">
          <w:delText xml:space="preserve">using </w:delText>
        </w:r>
        <w:r w:rsidR="00CD39AE" w:rsidDel="004326F4">
          <w:delText>proportion</w:delText>
        </w:r>
      </w:del>
      <w:ins w:id="93" w:author="Nicole Soltis" w:date="2018-01-16T13:29:00Z">
        <w:r w:rsidR="004326F4">
          <w:t>as the ratio of</w:t>
        </w:r>
      </w:ins>
      <w:del w:id="94" w:author="Josue Vega" w:date="2018-01-19T13:09:00Z">
        <w:r w:rsidR="00884A52" w:rsidDel="00EB11DA">
          <w:delText xml:space="preserve"> of</w:delText>
        </w:r>
      </w:del>
      <w:r w:rsidR="00884A52">
        <w:t xml:space="preserve"> sum of squares per term over total sum of </w:t>
      </w:r>
      <w:r w:rsidR="00CD39AE">
        <w:t>squares</w:t>
      </w:r>
      <w:r w:rsidR="00884A52">
        <w:t xml:space="preserve">. </w:t>
      </w:r>
      <w:del w:id="95" w:author="Nicole Soltis" w:date="2018-01-16T13:30:00Z">
        <w:r w:rsidR="00672C32" w:rsidDel="004326F4">
          <w:delText>For the graphical generation</w:delText>
        </w:r>
      </w:del>
      <w:ins w:id="96" w:author="Nicole Soltis" w:date="2018-01-16T13:30:00Z">
        <w:r w:rsidR="004326F4">
          <w:t>We used the</w:t>
        </w:r>
        <w:commentRangeStart w:id="97"/>
        <w:commentRangeStart w:id="98"/>
        <w:r w:rsidR="004326F4">
          <w:t xml:space="preserve"> R statistical environment </w:t>
        </w:r>
        <w:commentRangeEnd w:id="97"/>
        <w:r w:rsidR="004326F4">
          <w:rPr>
            <w:rStyle w:val="CommentReference"/>
          </w:rPr>
          <w:commentReference w:id="97"/>
        </w:r>
      </w:ins>
      <w:commentRangeEnd w:id="98"/>
      <w:r w:rsidR="009D5358">
        <w:rPr>
          <w:rStyle w:val="CommentReference"/>
        </w:rPr>
        <w:commentReference w:id="98"/>
      </w:r>
      <w:ins w:id="99" w:author="Nicole Soltis" w:date="2018-01-16T13:30:00Z">
        <w:r w:rsidR="004326F4">
          <w:t>to generate figures and complete statistical analysis</w:t>
        </w:r>
      </w:ins>
      <w:r w:rsidR="00CD39AE">
        <w:t xml:space="preserve"> (ggplot2; Hadley Wickham 2016)</w:t>
      </w:r>
      <w:ins w:id="100" w:author="Josue Vega" w:date="2018-01-19T13:19:00Z">
        <w:r w:rsidR="001E79EA">
          <w:t xml:space="preserve">. A total of </w:t>
        </w:r>
      </w:ins>
      <w:ins w:id="101" w:author="Josue Vega" w:date="2018-01-19T13:23:00Z">
        <w:r w:rsidR="001E79EA">
          <w:t>345,485</w:t>
        </w:r>
      </w:ins>
      <w:ins w:id="102" w:author="Josue Vega" w:date="2018-01-19T13:19:00Z">
        <w:r w:rsidR="001E79EA">
          <w:t xml:space="preserve"> SNPs </w:t>
        </w:r>
      </w:ins>
      <w:ins w:id="103" w:author="Josue Vega" w:date="2018-01-19T13:23:00Z">
        <w:r w:rsidR="001E79EA">
          <w:t xml:space="preserve">were used </w:t>
        </w:r>
        <w:r w:rsidR="001E5137">
          <w:t xml:space="preserve">to produce GWA map </w:t>
        </w:r>
      </w:ins>
      <w:ins w:id="104" w:author="Josue Vega" w:date="2018-01-19T13:24:00Z">
        <w:r w:rsidR="001E5137">
          <w:t xml:space="preserve">using all 95 genotyped isolates. </w:t>
        </w:r>
      </w:ins>
      <w:ins w:id="105" w:author="Josue Vega" w:date="2018-01-19T13:25:00Z">
        <w:r w:rsidR="001E5137">
          <w:t>With less than</w:t>
        </w:r>
      </w:ins>
      <w:ins w:id="106" w:author="Josue Vega" w:date="2018-01-19T13:26:00Z">
        <w:r w:rsidR="001E5137">
          <w:t xml:space="preserve"> </w:t>
        </w:r>
        <w:r w:rsidR="001E5137">
          <w:t>used</w:t>
        </w:r>
      </w:ins>
      <w:ins w:id="107" w:author="Josue Vega" w:date="2018-01-19T13:27:00Z">
        <w:r w:rsidR="001E5137">
          <w:t xml:space="preserve"> </w:t>
        </w:r>
      </w:ins>
      <w:ins w:id="108" w:author="Josue Vega" w:date="2018-01-19T13:26:00Z">
        <w:r w:rsidR="001E5137">
          <w:t xml:space="preserve">10% missing calls across all isolates </w:t>
        </w:r>
        <w:r w:rsidR="001E5137" w:rsidRPr="00884A52">
          <w:t xml:space="preserve">(SNP calls in at least </w:t>
        </w:r>
        <w:r w:rsidR="001E5137" w:rsidRPr="00884A52">
          <w:t>8</w:t>
        </w:r>
        <w:r w:rsidR="001E5137">
          <w:t>6</w:t>
        </w:r>
        <w:r w:rsidR="001E5137" w:rsidRPr="00884A52">
          <w:t xml:space="preserve">/ </w:t>
        </w:r>
        <w:r w:rsidR="001E5137" w:rsidRPr="00884A52">
          <w:t>9</w:t>
        </w:r>
        <w:r w:rsidR="001E5137">
          <w:t>5</w:t>
        </w:r>
        <w:r w:rsidR="001E5137" w:rsidRPr="00884A52">
          <w:t xml:space="preserve"> </w:t>
        </w:r>
        <w:r w:rsidR="001E5137" w:rsidRPr="00884A52">
          <w:t>isolates)</w:t>
        </w:r>
      </w:ins>
      <w:ins w:id="109" w:author="Josue Vega" w:date="2018-01-19T13:27:00Z">
        <w:r w:rsidR="001E5137">
          <w:t>, t</w:t>
        </w:r>
      </w:ins>
      <w:ins w:id="110" w:author="Josue Vega" w:date="2018-01-19T13:24:00Z">
        <w:r w:rsidR="001E5137">
          <w:t xml:space="preserve">hese SNPs contained a </w:t>
        </w:r>
      </w:ins>
      <w:ins w:id="111" w:author="Josue Vega" w:date="2018-01-19T13:19:00Z">
        <w:r w:rsidR="001E79EA">
          <w:t>minor allele freq</w:t>
        </w:r>
      </w:ins>
      <w:ins w:id="112" w:author="Josue Vega" w:date="2018-01-19T13:20:00Z">
        <w:r w:rsidR="001E79EA">
          <w:t>uency (MAF) of 0.2</w:t>
        </w:r>
      </w:ins>
      <w:ins w:id="113" w:author="Josue Vega" w:date="2018-01-19T13:24:00Z">
        <w:r w:rsidR="001E5137">
          <w:t>0</w:t>
        </w:r>
      </w:ins>
      <w:ins w:id="114" w:author="Josue Vega" w:date="2018-01-19T13:20:00Z">
        <w:r w:rsidR="001E79EA">
          <w:t xml:space="preserve"> or greater</w:t>
        </w:r>
      </w:ins>
      <w:ins w:id="115" w:author="Josue Vega" w:date="2018-01-19T13:27:00Z">
        <w:r w:rsidR="001E5137">
          <w:t>.</w:t>
        </w:r>
      </w:ins>
      <w:del w:id="116" w:author="Josue Vega" w:date="2018-01-19T13:19:00Z">
        <w:r w:rsidR="00672C32" w:rsidDel="001E79EA">
          <w:delText xml:space="preserve"> </w:delText>
        </w:r>
      </w:del>
      <w:del w:id="117" w:author="Josue Vega" w:date="2018-01-19T13:26:00Z">
        <w:r w:rsidR="00672C32" w:rsidDel="001E5137">
          <w:delText>and statistical analysis</w:delText>
        </w:r>
        <w:r w:rsidR="00CD39AE" w:rsidDel="001E5137">
          <w:delText>,</w:delText>
        </w:r>
        <w:r w:rsidR="00672C32" w:rsidDel="001E5137">
          <w:delText xml:space="preserve"> were done using an R statistical environment </w:delText>
        </w:r>
      </w:del>
    </w:p>
    <w:p w14:paraId="58FBFCCF" w14:textId="561E814A" w:rsidR="001E5137" w:rsidRDefault="001E5137" w:rsidP="00884A52">
      <w:pPr>
        <w:spacing w:line="480" w:lineRule="auto"/>
        <w:rPr>
          <w:ins w:id="118" w:author="Josue Vega" w:date="2018-01-19T13:27:00Z"/>
        </w:rPr>
      </w:pPr>
      <w:ins w:id="119" w:author="Josue Vega" w:date="2018-01-19T13:27:00Z">
        <w:r>
          <w:tab/>
        </w:r>
      </w:ins>
    </w:p>
    <w:p w14:paraId="46C16AF0" w14:textId="77170C89" w:rsidR="00E75BD5" w:rsidRPr="007664AE" w:rsidDel="001E5137" w:rsidRDefault="001E5137" w:rsidP="009D5358">
      <w:pPr>
        <w:spacing w:line="480" w:lineRule="auto"/>
        <w:rPr>
          <w:del w:id="120" w:author="Josue Vega" w:date="2018-01-19T13:27:00Z"/>
        </w:rPr>
        <w:pPrChange w:id="121" w:author="Josue Vega" w:date="2018-01-19T13:42:00Z">
          <w:pPr>
            <w:spacing w:line="480" w:lineRule="auto"/>
          </w:pPr>
        </w:pPrChange>
      </w:pPr>
      <w:ins w:id="122" w:author="Josue Vega" w:date="2018-01-19T13:27:00Z">
        <w:r>
          <w:tab/>
        </w:r>
      </w:ins>
      <w:ins w:id="123" w:author="Josue Vega" w:date="2018-01-19T13:40:00Z">
        <w:r w:rsidR="009D5358">
          <w:t xml:space="preserve">To use </w:t>
        </w:r>
      </w:ins>
      <w:ins w:id="124" w:author="Josue Vega" w:date="2018-01-19T13:41:00Z">
        <w:r w:rsidR="009D5358" w:rsidRPr="00CB2277">
          <w:t>a heteroskedastic ridge regression method that incorporates SNP-specific shrinkage</w:t>
        </w:r>
      </w:ins>
      <w:ins w:id="125" w:author="Josue Vega" w:date="2018-01-19T13:42:00Z">
        <w:r w:rsidR="009D5358">
          <w:t>, bigRR</w:t>
        </w:r>
      </w:ins>
      <w:ins w:id="126" w:author="Josue Vega" w:date="2018-01-19T13:41:00Z">
        <w:r w:rsidR="009D5358" w:rsidRPr="00CB2277">
          <w:t xml:space="preserve"> (Shen, Alam et al. 2013)</w:t>
        </w:r>
        <w:r w:rsidR="009D5358">
          <w:t xml:space="preserve">, </w:t>
        </w:r>
      </w:ins>
      <w:ins w:id="127" w:author="Josue Vega" w:date="2018-01-19T13:40:00Z">
        <w:r w:rsidR="009D5358">
          <w:t xml:space="preserve">the phenotypic input for GWA </w:t>
        </w:r>
      </w:ins>
      <w:ins w:id="128" w:author="Josue Vega" w:date="2018-01-19T13:41:00Z">
        <w:r w:rsidR="009D5358">
          <w:t>was given by the model means of hyphal wavines</w:t>
        </w:r>
      </w:ins>
      <w:ins w:id="129" w:author="Josue Vega" w:date="2018-01-19T13:42:00Z">
        <w:r w:rsidR="009D5358">
          <w:t>s</w:t>
        </w:r>
      </w:ins>
      <w:del w:id="130" w:author="Josue Vega" w:date="2018-01-19T13:27:00Z">
        <w:r w:rsidR="00884A52" w:rsidRPr="00884A52" w:rsidDel="001E5137">
          <w:delText xml:space="preserve">For GWA mapping with the </w:delText>
        </w:r>
      </w:del>
      <w:commentRangeStart w:id="131"/>
      <w:del w:id="132" w:author="Josue Vega" w:date="2018-01-19T13:17:00Z">
        <w:r w:rsidR="00884A52" w:rsidRPr="00884A52" w:rsidDel="001E79EA">
          <w:delText>91</w:delText>
        </w:r>
        <w:commentRangeEnd w:id="131"/>
        <w:r w:rsidR="004326F4" w:rsidDel="001E79EA">
          <w:rPr>
            <w:rStyle w:val="CommentReference"/>
          </w:rPr>
          <w:commentReference w:id="131"/>
        </w:r>
        <w:r w:rsidR="00884A52" w:rsidRPr="00884A52" w:rsidDel="001E79EA">
          <w:delText xml:space="preserve"> </w:delText>
        </w:r>
      </w:del>
      <w:del w:id="133" w:author="Josue Vega" w:date="2018-01-19T13:27:00Z">
        <w:r w:rsidR="00884A52" w:rsidRPr="00884A52" w:rsidDel="001E5137">
          <w:delText xml:space="preserve">isolates genotyped in this study, we utilized a total of </w:delText>
        </w:r>
        <w:commentRangeStart w:id="134"/>
        <w:r w:rsidR="00884A52" w:rsidRPr="00884A52" w:rsidDel="001E5137">
          <w:delText xml:space="preserve">272,672 SNPs with minor allele frequency (MAF) 0.20 or greater, and less than 10% missing calls across the isolates </w:delText>
        </w:r>
        <w:commentRangeEnd w:id="134"/>
        <w:r w:rsidR="004326F4" w:rsidDel="001E5137">
          <w:rPr>
            <w:rStyle w:val="CommentReference"/>
          </w:rPr>
          <w:commentReference w:id="134"/>
        </w:r>
        <w:r w:rsidR="00884A52" w:rsidRPr="00884A52" w:rsidDel="001E5137">
          <w:delText xml:space="preserve">(SNP calls in at least </w:delText>
        </w:r>
      </w:del>
      <w:del w:id="135" w:author="Josue Vega" w:date="2018-01-19T13:19:00Z">
        <w:r w:rsidR="00884A52" w:rsidRPr="00884A52" w:rsidDel="001E79EA">
          <w:delText>82</w:delText>
        </w:r>
      </w:del>
      <w:del w:id="136" w:author="Josue Vega" w:date="2018-01-19T13:27:00Z">
        <w:r w:rsidR="00884A52" w:rsidRPr="00884A52" w:rsidDel="001E5137">
          <w:delText xml:space="preserve">/ </w:delText>
        </w:r>
      </w:del>
      <w:del w:id="137" w:author="Josue Vega" w:date="2018-01-19T13:17:00Z">
        <w:r w:rsidR="00884A52" w:rsidRPr="00884A52" w:rsidDel="001E79EA">
          <w:delText xml:space="preserve">91 </w:delText>
        </w:r>
      </w:del>
      <w:del w:id="138" w:author="Josue Vega" w:date="2018-01-19T13:27:00Z">
        <w:r w:rsidR="00884A52" w:rsidRPr="00884A52" w:rsidDel="001E5137">
          <w:delText>isolates)</w:delText>
        </w:r>
        <w:commentRangeStart w:id="139"/>
        <w:r w:rsidR="00884A52" w:rsidRPr="00884A52" w:rsidDel="001E5137">
          <w:delText>.</w:delText>
        </w:r>
        <w:commentRangeEnd w:id="139"/>
        <w:r w:rsidR="00CD39AE" w:rsidDel="001E5137">
          <w:rPr>
            <w:rStyle w:val="CommentReference"/>
          </w:rPr>
          <w:commentReference w:id="139"/>
        </w:r>
      </w:del>
    </w:p>
    <w:p w14:paraId="053044F2" w14:textId="6D2C7B19" w:rsidR="00EA57D9" w:rsidRDefault="00CB2277" w:rsidP="009D5358">
      <w:pPr>
        <w:spacing w:line="480" w:lineRule="auto"/>
        <w:pPrChange w:id="140" w:author="Josue Vega" w:date="2018-01-19T13:42:00Z">
          <w:pPr>
            <w:spacing w:line="480" w:lineRule="auto"/>
            <w:ind w:firstLine="720"/>
          </w:pPr>
        </w:pPrChange>
      </w:pPr>
      <w:commentRangeStart w:id="141"/>
      <w:commentRangeStart w:id="142"/>
      <w:del w:id="143" w:author="Josue Vega" w:date="2018-01-19T13:40:00Z">
        <w:r w:rsidRPr="00CB2277" w:rsidDel="009D5358">
          <w:delText>T</w:delText>
        </w:r>
      </w:del>
      <w:del w:id="144" w:author="Josue Vega" w:date="2018-01-19T13:42:00Z">
        <w:r w:rsidRPr="00CB2277" w:rsidDel="009D5358">
          <w:delText xml:space="preserve">he model means and </w:delText>
        </w:r>
      </w:del>
      <w:ins w:id="145" w:author="Nicole Soltis" w:date="2018-01-16T13:40:00Z">
        <w:del w:id="146" w:author="Josue Vega" w:date="2018-01-19T13:42:00Z">
          <w:r w:rsidR="00430110" w:rsidDel="009D5358">
            <w:delText xml:space="preserve">for </w:delText>
          </w:r>
        </w:del>
      </w:ins>
      <w:del w:id="147" w:author="Josue Vega" w:date="2018-01-19T13:42:00Z">
        <w:r w:rsidRPr="00CB2277" w:rsidDel="009D5358">
          <w:delText>Hyphal Waviness were used as the phenotypic input for GWA using bigRR,</w:delText>
        </w:r>
      </w:del>
      <w:del w:id="148" w:author="Josue Vega" w:date="2018-01-19T13:41:00Z">
        <w:r w:rsidRPr="00CB2277" w:rsidDel="009D5358">
          <w:delText xml:space="preserve"> a heteroskedastic ridge regression method that incorporates SNP-specific shrinkage (Shen, Alam et al. 2013)</w:delText>
        </w:r>
      </w:del>
      <w:r w:rsidRPr="00CB2277">
        <w:t xml:space="preserve">. </w:t>
      </w:r>
      <w:ins w:id="149" w:author="Josue Vega" w:date="2018-01-19T13:43:00Z">
        <w:r w:rsidR="009D5358">
          <w:t>This ridge regression method, or bigRR</w:t>
        </w:r>
      </w:ins>
      <w:ins w:id="150" w:author="Josue Vega" w:date="2018-01-19T13:44:00Z">
        <w:r w:rsidR="00C34532">
          <w:t>,</w:t>
        </w:r>
      </w:ins>
      <w:ins w:id="151" w:author="Josue Vega" w:date="2018-01-19T13:43:00Z">
        <w:r w:rsidR="00C34532">
          <w:t xml:space="preserve"> has had previously </w:t>
        </w:r>
      </w:ins>
      <w:ins w:id="152" w:author="Josue Vega" w:date="2018-01-19T13:44:00Z">
        <w:r w:rsidR="00C34532">
          <w:t>high validation rate</w:t>
        </w:r>
      </w:ins>
      <w:del w:id="153" w:author="Josue Vega" w:date="2018-01-19T13:44:00Z">
        <w:r w:rsidRPr="00CB2277" w:rsidDel="00C34532">
          <w:delText xml:space="preserve">This approach has previously had a high validation rate </w:delText>
        </w:r>
      </w:del>
      <w:r w:rsidRPr="00CB2277">
        <w:t xml:space="preserve">(Ober, Huang et al. 2015, Corwin, Copeland et al. 2016, Francisco, Joseph et al. 2016, Kooke, Kruijer et al. 2016). </w:t>
      </w:r>
      <w:ins w:id="154" w:author="Josue Vega" w:date="2018-01-19T13:47:00Z">
        <w:r w:rsidR="00C34532">
          <w:t xml:space="preserve">To generate a GWA, </w:t>
        </w:r>
      </w:ins>
      <w:ins w:id="155" w:author="Josue Vega" w:date="2018-01-19T13:49:00Z">
        <w:r w:rsidR="00C34532">
          <w:t>as listed above, a MAF of 0.20 or greater and &lt;10% missing SNP calls</w:t>
        </w:r>
      </w:ins>
      <w:ins w:id="156" w:author="Josue Vega" w:date="2018-01-19T13:50:00Z">
        <w:r w:rsidR="00C34532">
          <w:t xml:space="preserve"> combined with </w:t>
        </w:r>
        <w:r w:rsidR="00C34532">
          <w:t>345,485</w:t>
        </w:r>
        <w:r w:rsidR="00C34532" w:rsidRPr="00CB2277">
          <w:t xml:space="preserve"> SNPs</w:t>
        </w:r>
      </w:ins>
      <w:ins w:id="157" w:author="Josue Vega" w:date="2018-01-19T13:51:00Z">
        <w:r w:rsidR="00C34532">
          <w:t xml:space="preserve"> of</w:t>
        </w:r>
      </w:ins>
      <w:ins w:id="158" w:author="Josue Vega" w:date="2018-01-19T13:50:00Z">
        <w:r w:rsidR="00C34532">
          <w:t xml:space="preserve"> B. cinerea</w:t>
        </w:r>
      </w:ins>
      <w:ins w:id="159" w:author="Josue Vega" w:date="2018-01-19T13:38:00Z">
        <w:r w:rsidR="009D5358" w:rsidRPr="00CB2277">
          <w:t>.</w:t>
        </w:r>
      </w:ins>
      <w:ins w:id="160" w:author="Josue Vega" w:date="2018-01-19T13:51:00Z">
        <w:r w:rsidR="00C34532">
          <w:t xml:space="preserve"> Estimated using 1000 permutations</w:t>
        </w:r>
      </w:ins>
      <w:ins w:id="161" w:author="Josue Vega" w:date="2018-01-19T13:52:00Z">
        <w:r w:rsidR="00C34532">
          <w:t>, an estimated effect size, not a p-value</w:t>
        </w:r>
      </w:ins>
      <w:ins w:id="162" w:author="Josue Vega" w:date="2018-01-19T13:53:00Z">
        <w:r w:rsidR="00906AA4">
          <w:t xml:space="preserve"> in bigRR</w:t>
        </w:r>
      </w:ins>
      <w:ins w:id="163" w:author="Josue Vega" w:date="2018-01-19T13:52:00Z">
        <w:r w:rsidR="00C34532">
          <w:t xml:space="preserve">, was determined </w:t>
        </w:r>
      </w:ins>
      <w:ins w:id="164" w:author="Josue Vega" w:date="2018-01-19T13:53:00Z">
        <w:r w:rsidR="00C34532">
          <w:t>with an effect significance of 95%, 99% and 99.9% thresholds</w:t>
        </w:r>
      </w:ins>
      <w:commentRangeStart w:id="165"/>
      <w:del w:id="166" w:author="Josue Vega" w:date="2018-01-19T13:38:00Z">
        <w:r w:rsidRPr="00CB2277" w:rsidDel="009D5358">
          <w:delText xml:space="preserve">The </w:delText>
        </w:r>
        <w:r w:rsidRPr="00EB11DA" w:rsidDel="009D5358">
          <w:rPr>
            <w:i/>
            <w:rPrChange w:id="167" w:author="Josue Vega" w:date="2018-01-19T13:08:00Z">
              <w:rPr/>
            </w:rPrChange>
          </w:rPr>
          <w:delText>B. cinerea</w:delText>
        </w:r>
        <w:r w:rsidRPr="00CB2277" w:rsidDel="009D5358">
          <w:delText xml:space="preserve"> GWA used </w:delText>
        </w:r>
      </w:del>
      <w:del w:id="168" w:author="Josue Vega" w:date="2018-01-19T13:28:00Z">
        <w:r w:rsidRPr="00CB2277" w:rsidDel="001E5137">
          <w:delText>272,672</w:delText>
        </w:r>
      </w:del>
      <w:del w:id="169" w:author="Josue Vega" w:date="2018-01-19T13:38:00Z">
        <w:r w:rsidRPr="00CB2277" w:rsidDel="009D5358">
          <w:delText xml:space="preserve"> SNPs at MAF 0.20 or greater and &lt;10% missing SNP calls as described abov</w:delText>
        </w:r>
        <w:commentRangeEnd w:id="165"/>
        <w:r w:rsidR="00430110" w:rsidDel="009D5358">
          <w:rPr>
            <w:rStyle w:val="CommentReference"/>
          </w:rPr>
          <w:commentReference w:id="165"/>
        </w:r>
        <w:r w:rsidRPr="00CB2277" w:rsidDel="009D5358">
          <w:delText xml:space="preserve">e. </w:delText>
        </w:r>
      </w:del>
      <w:del w:id="170" w:author="Josue Vega" w:date="2018-01-19T13:53:00Z">
        <w:r w:rsidRPr="00CB2277" w:rsidDel="00C34532">
          <w:delText>Because bigRR provides an estimated effect size, but not a p-value, si</w:delText>
        </w:r>
      </w:del>
      <w:del w:id="171" w:author="Josue Vega" w:date="2018-01-19T13:54:00Z">
        <w:r w:rsidRPr="00CB2277" w:rsidDel="00906AA4">
          <w:delText>gnificance was estimated using 1000 permutations to determine effect significance at 95%, 99%, and 99.9% thresholds</w:delText>
        </w:r>
      </w:del>
      <w:r w:rsidRPr="00CB2277">
        <w:t xml:space="preserve"> (Doerge and Churchill 1996, Shen, Alam et al. 2013, Corwin, Copeland et al. 2016). </w:t>
      </w:r>
      <w:moveToRangeStart w:id="172" w:author="Josue Vega" w:date="2018-01-19T13:54:00Z" w:name="move504133421"/>
      <w:moveTo w:id="173" w:author="Josue Vega" w:date="2018-01-19T13:54:00Z">
        <w:r w:rsidR="00906AA4" w:rsidRPr="00CB2277">
          <w:t xml:space="preserve">Functional annotations are based on the T4 gene models for genomic DNA (http://www.broadinstitute.org, </w:t>
        </w:r>
        <w:r w:rsidR="00906AA4" w:rsidRPr="00071B3B">
          <w:rPr>
            <w:i/>
          </w:rPr>
          <w:t>B. cinerea</w:t>
        </w:r>
        <w:r w:rsidR="00906AA4" w:rsidRPr="00CB2277">
          <w:t>; (Staats and van Kan 2012))</w:t>
        </w:r>
      </w:moveTo>
      <w:moveToRangeEnd w:id="172"/>
      <w:ins w:id="174" w:author="Josue Vega" w:date="2018-01-19T13:54:00Z">
        <w:r w:rsidR="00906AA4">
          <w:t xml:space="preserve"> as well as </w:t>
        </w:r>
      </w:ins>
      <w:r w:rsidRPr="00CB2277">
        <w:t>SNP</w:t>
      </w:r>
      <w:ins w:id="175" w:author="Josue Vega" w:date="2018-01-19T13:55:00Z">
        <w:r w:rsidR="00906AA4">
          <w:t xml:space="preserve"> </w:t>
        </w:r>
      </w:ins>
      <w:del w:id="176" w:author="Josue Vega" w:date="2018-01-19T13:55:00Z">
        <w:r w:rsidRPr="00CB2277" w:rsidDel="00906AA4">
          <w:delText>s were annotated</w:delText>
        </w:r>
      </w:del>
      <w:ins w:id="177" w:author="Josue Vega" w:date="2018-01-19T13:55:00Z">
        <w:r w:rsidR="00906AA4">
          <w:t>annotations were done</w:t>
        </w:r>
      </w:ins>
      <w:r w:rsidRPr="00CB2277">
        <w:t xml:space="preserve"> using SNPdat (Doran and Creevey 2013)</w:t>
      </w:r>
      <w:ins w:id="178" w:author="Josue Vega" w:date="2018-01-19T13:55:00Z">
        <w:r w:rsidR="00906AA4">
          <w:t xml:space="preserve">. </w:t>
        </w:r>
      </w:ins>
      <w:del w:id="179" w:author="Josue Vega" w:date="2018-01-19T13:55:00Z">
        <w:r w:rsidRPr="00CB2277" w:rsidDel="00906AA4">
          <w:delText xml:space="preserve"> with g</w:delText>
        </w:r>
      </w:del>
      <w:ins w:id="180" w:author="Josue Vega" w:date="2018-01-19T13:55:00Z">
        <w:r w:rsidR="00906AA4">
          <w:t>G</w:t>
        </w:r>
      </w:ins>
      <w:r w:rsidRPr="00CB2277">
        <w:t xml:space="preserve">ene transfer format file construction from the T4 gene models for genomic DNA </w:t>
      </w:r>
      <w:ins w:id="181" w:author="Josue Vega" w:date="2018-01-19T13:55:00Z">
        <w:r w:rsidR="00906AA4">
          <w:t xml:space="preserve">was done </w:t>
        </w:r>
      </w:ins>
      <w:r w:rsidRPr="00CB2277">
        <w:t xml:space="preserve">by linking the SNP to </w:t>
      </w:r>
      <w:bookmarkStart w:id="182" w:name="_GoBack"/>
      <w:bookmarkEnd w:id="182"/>
      <w:r w:rsidRPr="00CB2277">
        <w:t>genes within a 2kbp window (http://www.broadinstitute.org, (Staats and van Kan 2012)).</w:t>
      </w:r>
      <w:moveFromRangeStart w:id="183" w:author="Josue Vega" w:date="2018-01-19T13:54:00Z" w:name="move504133421"/>
      <w:moveFrom w:id="184" w:author="Josue Vega" w:date="2018-01-19T13:54:00Z">
        <w:r w:rsidRPr="00CB2277" w:rsidDel="00906AA4">
          <w:t xml:space="preserve"> Functional annotations are based on the T4 gene models for genomic DNA (http://www.broadinstitute.org, </w:t>
        </w:r>
        <w:r w:rsidRPr="00EB11DA" w:rsidDel="00906AA4">
          <w:rPr>
            <w:i/>
            <w:rPrChange w:id="185" w:author="Josue Vega" w:date="2018-01-19T13:08:00Z">
              <w:rPr/>
            </w:rPrChange>
          </w:rPr>
          <w:t>B. cinerea</w:t>
        </w:r>
        <w:r w:rsidRPr="00CB2277" w:rsidDel="00906AA4">
          <w:t>; (Staats and van Kan 2012))</w:t>
        </w:r>
      </w:moveFrom>
      <w:moveFromRangeEnd w:id="183"/>
      <w:del w:id="186" w:author="Josue Vega" w:date="2018-01-19T13:55:00Z">
        <w:r w:rsidRPr="00CB2277" w:rsidDel="00906AA4">
          <w:delText>.</w:delText>
        </w:r>
      </w:del>
      <w:r w:rsidRPr="00CB2277">
        <w:t xml:space="preserve"> </w:t>
      </w:r>
      <w:ins w:id="187" w:author="Josue Vega" w:date="2018-01-19T13:59:00Z">
        <w:r w:rsidR="00906AA4">
          <w:t>Taken from NCB</w:t>
        </w:r>
      </w:ins>
      <w:ins w:id="188" w:author="Josue Vega" w:date="2018-01-19T14:00:00Z">
        <w:r w:rsidR="00906AA4">
          <w:t xml:space="preserve">I </w:t>
        </w:r>
        <w:r w:rsidR="00906AA4" w:rsidRPr="00CB2277">
          <w:t>(https://www.ncbi.nlm.nih.gov/)</w:t>
        </w:r>
        <w:r w:rsidR="00906AA4">
          <w:t xml:space="preserve">, broad literature search of known virulence loci </w:t>
        </w:r>
      </w:ins>
      <w:ins w:id="189" w:author="Josue Vega" w:date="2018-01-19T14:01:00Z">
        <w:r w:rsidR="00906AA4">
          <w:t>were used as additional genes of interest and provided mapping sequences to the</w:t>
        </w:r>
        <w:r w:rsidR="00906AA4" w:rsidRPr="00906AA4">
          <w:t xml:space="preserve"> </w:t>
        </w:r>
        <w:r w:rsidR="00906AA4" w:rsidRPr="00CB2277">
          <w:t xml:space="preserve">T4 reference using MUMmer v3.0 (Kurtz, Phillippy et al. 2004). </w:t>
        </w:r>
        <w:r w:rsidR="00906AA4">
          <w:t xml:space="preserve"> </w:t>
        </w:r>
      </w:ins>
      <w:ins w:id="190" w:author="Josue Vega" w:date="2018-01-19T13:57:00Z">
        <w:r w:rsidR="00906AA4">
          <w:t>For the functional gene on</w:t>
        </w:r>
      </w:ins>
      <w:ins w:id="191" w:author="Josue Vega" w:date="2018-01-19T13:58:00Z">
        <w:r w:rsidR="00906AA4">
          <w:t xml:space="preserve">tology (GO) annotation </w:t>
        </w:r>
        <w:r w:rsidR="00906AA4" w:rsidRPr="00CB2277">
          <w:t>of the gene models (http://www.blast2go.com)</w:t>
        </w:r>
        <w:r w:rsidR="00906AA4">
          <w:t xml:space="preserve">, the program BLAST2GO </w:t>
        </w:r>
      </w:ins>
      <w:ins w:id="192" w:author="Josue Vega" w:date="2018-01-19T13:59:00Z">
        <w:r w:rsidR="00906AA4">
          <w:t xml:space="preserve">was used </w:t>
        </w:r>
      </w:ins>
      <w:ins w:id="193" w:author="Josue Vega" w:date="2018-01-19T13:58:00Z">
        <w:r w:rsidR="00906AA4">
          <w:t>with an internal feature</w:t>
        </w:r>
      </w:ins>
      <w:ins w:id="194" w:author="Josue Vega" w:date="2018-01-19T13:59:00Z">
        <w:r w:rsidR="00906AA4">
          <w:t>,</w:t>
        </w:r>
      </w:ins>
      <w:ins w:id="195" w:author="Josue Vega" w:date="2018-01-19T13:58:00Z">
        <w:r w:rsidR="00906AA4">
          <w:t xml:space="preserve"> </w:t>
        </w:r>
      </w:ins>
      <w:ins w:id="196" w:author="Josue Vega" w:date="2018-01-19T13:59:00Z">
        <w:r w:rsidR="00906AA4">
          <w:t>InterProScan.</w:t>
        </w:r>
      </w:ins>
      <w:del w:id="197" w:author="Josue Vega" w:date="2018-01-19T14:01:00Z">
        <w:r w:rsidRPr="00CB2277" w:rsidDel="00906AA4">
          <w:delText xml:space="preserve">Additional genes of interest, based on a broad literature search of known virulence loci, were taken from NCBI (https://www.ncbi.nlm.nih.gov/) and included by mapping sequence to the T4 reference using MUMmer v3.0 (Kurtz, Phillippy et al. 2004). </w:delText>
        </w:r>
      </w:del>
      <w:del w:id="198" w:author="Josue Vega" w:date="2018-01-19T13:59:00Z">
        <w:r w:rsidRPr="00CB2277" w:rsidDel="00906AA4">
          <w:delText xml:space="preserve">We used the program InterProScan within BLAST2GO for functional gene ontology (GO) annotation of the gene </w:delText>
        </w:r>
        <w:commentRangeStart w:id="199"/>
        <w:commentRangeStart w:id="200"/>
        <w:r w:rsidRPr="00CB2277" w:rsidDel="00906AA4">
          <w:delText>models (http://www.blast2go.com</w:delText>
        </w:r>
        <w:commentRangeEnd w:id="141"/>
        <w:r w:rsidR="00430110" w:rsidDel="00906AA4">
          <w:rPr>
            <w:rStyle w:val="CommentReference"/>
          </w:rPr>
          <w:commentReference w:id="141"/>
        </w:r>
      </w:del>
      <w:commentRangeEnd w:id="142"/>
      <w:r w:rsidR="00906AA4">
        <w:rPr>
          <w:rStyle w:val="CommentReference"/>
        </w:rPr>
        <w:commentReference w:id="142"/>
      </w:r>
      <w:del w:id="201" w:author="Josue Vega" w:date="2018-01-19T13:59:00Z">
        <w:r w:rsidRPr="00CB2277" w:rsidDel="00906AA4">
          <w:delText>).</w:delText>
        </w:r>
        <w:commentRangeEnd w:id="199"/>
        <w:r w:rsidR="00430110" w:rsidDel="00906AA4">
          <w:rPr>
            <w:rStyle w:val="CommentReference"/>
          </w:rPr>
          <w:commentReference w:id="199"/>
        </w:r>
        <w:commentRangeEnd w:id="200"/>
        <w:r w:rsidR="00BA26A6" w:rsidDel="00906AA4">
          <w:rPr>
            <w:rStyle w:val="CommentReference"/>
          </w:rPr>
          <w:commentReference w:id="200"/>
        </w:r>
      </w:del>
    </w:p>
    <w:sectPr w:rsidR="00EA5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Josue Vega" w:date="2018-01-16T13:43:00Z" w:initials="JV">
    <w:p w14:paraId="1A001EDB" w14:textId="77777777" w:rsidR="00CD39AE" w:rsidRDefault="00CD39AE">
      <w:pPr>
        <w:pStyle w:val="CommentText"/>
      </w:pPr>
      <w:r>
        <w:rPr>
          <w:rStyle w:val="CommentReference"/>
        </w:rPr>
        <w:annotationRef/>
      </w:r>
      <w:r>
        <w:t>This was an assumption based on the pictures</w:t>
      </w:r>
    </w:p>
    <w:p w14:paraId="11AC8018" w14:textId="77777777" w:rsidR="00CD39AE" w:rsidRDefault="00CD39AE">
      <w:pPr>
        <w:pStyle w:val="CommentText"/>
      </w:pPr>
    </w:p>
  </w:comment>
  <w:comment w:id="21" w:author="Nicole Soltis" w:date="2018-01-16T13:43:00Z" w:initials="NS">
    <w:p w14:paraId="19981790" w14:textId="59EF75CD" w:rsidR="004C2E8C" w:rsidRDefault="004C2E8C">
      <w:pPr>
        <w:pStyle w:val="CommentText"/>
      </w:pPr>
      <w:r>
        <w:rPr>
          <w:rStyle w:val="CommentReference"/>
        </w:rPr>
        <w:annotationRef/>
      </w:r>
      <w:r>
        <w:t>What growth conditions?</w:t>
      </w:r>
    </w:p>
    <w:p w14:paraId="7CDA3350" w14:textId="139884B3" w:rsidR="004C2E8C" w:rsidRDefault="004C2E8C">
      <w:pPr>
        <w:pStyle w:val="CommentText"/>
      </w:pPr>
      <w:r>
        <w:t>probably: lab bench: 25C, 12h light?</w:t>
      </w:r>
    </w:p>
  </w:comment>
  <w:comment w:id="25" w:author="Nicole Soltis" w:date="2018-01-16T13:43:00Z" w:initials="NS">
    <w:p w14:paraId="0C7CC8F5" w14:textId="0983187A" w:rsidR="002578E4" w:rsidRDefault="002578E4">
      <w:pPr>
        <w:pStyle w:val="CommentText"/>
      </w:pPr>
      <w:r>
        <w:rPr>
          <w:rStyle w:val="CommentReference"/>
        </w:rPr>
        <w:annotationRef/>
      </w:r>
      <w:r>
        <w:t>How many plates per isolate?</w:t>
      </w:r>
    </w:p>
  </w:comment>
  <w:comment w:id="27" w:author="Josue Vega" w:date="2018-01-16T13:43:00Z" w:initials="JV">
    <w:p w14:paraId="21BAC59A" w14:textId="77777777" w:rsidR="00CD39AE" w:rsidRDefault="00CD39AE">
      <w:pPr>
        <w:pStyle w:val="CommentText"/>
      </w:pPr>
      <w:r>
        <w:rPr>
          <w:rStyle w:val="CommentReference"/>
        </w:rPr>
        <w:annotationRef/>
      </w:r>
      <w:r>
        <w:t xml:space="preserve">Need to be clearer this is the step of action (recording) </w:t>
      </w:r>
    </w:p>
  </w:comment>
  <w:comment w:id="36" w:author="Nicole Soltis" w:date="2018-01-16T13:43:00Z" w:initials="NS">
    <w:p w14:paraId="4D9FABD5" w14:textId="2527B9D1" w:rsidR="002578E4" w:rsidRDefault="002578E4">
      <w:pPr>
        <w:pStyle w:val="CommentText"/>
      </w:pPr>
      <w:r>
        <w:rPr>
          <w:rStyle w:val="CommentReference"/>
        </w:rPr>
        <w:annotationRef/>
      </w:r>
      <w:r>
        <w:t>How many observations per plate?</w:t>
      </w:r>
    </w:p>
  </w:comment>
  <w:comment w:id="48" w:author="Josue Vega" w:date="2018-01-16T13:43:00Z" w:initials="JV">
    <w:p w14:paraId="153B7738" w14:textId="77777777" w:rsidR="00CD39AE" w:rsidRDefault="00CD39AE">
      <w:pPr>
        <w:pStyle w:val="CommentText"/>
      </w:pPr>
      <w:r>
        <w:rPr>
          <w:rStyle w:val="CommentReference"/>
        </w:rPr>
        <w:annotationRef/>
      </w:r>
      <w:r>
        <w:t>Very abrupt</w:t>
      </w:r>
    </w:p>
    <w:p w14:paraId="255963C1" w14:textId="77777777" w:rsidR="00CD39AE" w:rsidRDefault="00CD39AE">
      <w:pPr>
        <w:pStyle w:val="CommentText"/>
      </w:pPr>
    </w:p>
  </w:comment>
  <w:comment w:id="58" w:author="Nicole Soltis" w:date="2018-01-16T13:43:00Z" w:initials="NS">
    <w:p w14:paraId="628E0BAE" w14:textId="48D7719D" w:rsidR="004326F4" w:rsidRDefault="004326F4">
      <w:pPr>
        <w:pStyle w:val="CommentText"/>
      </w:pPr>
      <w:r>
        <w:rPr>
          <w:rStyle w:val="CommentReference"/>
        </w:rPr>
        <w:annotationRef/>
      </w:r>
      <w:r>
        <w:t>Define plate block</w:t>
      </w:r>
    </w:p>
  </w:comment>
  <w:comment w:id="73" w:author="Josue Vega" w:date="2018-01-19T13:14:00Z" w:initials="JV">
    <w:p w14:paraId="3F6FF659" w14:textId="1D10B74C" w:rsidR="001E79EA" w:rsidRDefault="001E79EA">
      <w:pPr>
        <w:pStyle w:val="CommentText"/>
      </w:pPr>
      <w:r>
        <w:rPr>
          <w:rStyle w:val="CommentReference"/>
        </w:rPr>
        <w:annotationRef/>
      </w:r>
      <w:r>
        <w:t xml:space="preserve">Would this be an appropriate sentence here? </w:t>
      </w:r>
    </w:p>
  </w:comment>
  <w:comment w:id="78" w:author="Nicole Soltis" w:date="2018-01-16T13:43:00Z" w:initials="NS">
    <w:p w14:paraId="0277F8AE" w14:textId="2929F49E" w:rsidR="004326F4" w:rsidRDefault="004326F4">
      <w:pPr>
        <w:pStyle w:val="CommentText"/>
      </w:pPr>
      <w:r>
        <w:rPr>
          <w:rStyle w:val="CommentReference"/>
        </w:rPr>
        <w:annotationRef/>
      </w:r>
      <w:r>
        <w:t>Not sure what you mean, please rephrase!</w:t>
      </w:r>
    </w:p>
  </w:comment>
  <w:comment w:id="81" w:author="Nicole Soltis" w:date="2018-01-16T13:43:00Z" w:initials="NS">
    <w:p w14:paraId="578F779D" w14:textId="58CC604C" w:rsidR="004326F4" w:rsidRDefault="004326F4">
      <w:pPr>
        <w:pStyle w:val="CommentText"/>
      </w:pPr>
      <w:r>
        <w:rPr>
          <w:rStyle w:val="CommentReference"/>
        </w:rPr>
        <w:annotationRef/>
      </w:r>
      <w:r>
        <w:t>We only used 0.75 plates for this experiment, correct?</w:t>
      </w:r>
    </w:p>
  </w:comment>
  <w:comment w:id="83" w:author="Nicole Soltis" w:date="2018-01-16T13:43:00Z" w:initials="NS">
    <w:p w14:paraId="499A0F5D" w14:textId="64B38F5B" w:rsidR="004326F4" w:rsidRDefault="004326F4">
      <w:pPr>
        <w:pStyle w:val="CommentText"/>
      </w:pPr>
      <w:r>
        <w:rPr>
          <w:rStyle w:val="CommentReference"/>
        </w:rPr>
        <w:annotationRef/>
      </w:r>
      <w:r>
        <w:t>What does this mean?</w:t>
      </w:r>
    </w:p>
  </w:comment>
  <w:comment w:id="97" w:author="Nicole Soltis" w:date="2018-01-16T13:43:00Z" w:initials="NS">
    <w:p w14:paraId="5B6246EC" w14:textId="54083705" w:rsidR="004326F4" w:rsidRDefault="004326F4">
      <w:pPr>
        <w:pStyle w:val="CommentText"/>
      </w:pPr>
      <w:r>
        <w:rPr>
          <w:rStyle w:val="CommentReference"/>
        </w:rPr>
        <w:annotationRef/>
      </w:r>
      <w:r>
        <w:t>Cite base R as well</w:t>
      </w:r>
    </w:p>
  </w:comment>
  <w:comment w:id="98" w:author="Josue Vega" w:date="2018-01-19T13:37:00Z" w:initials="JV">
    <w:p w14:paraId="23DCE3B3" w14:textId="5DED7C8D" w:rsidR="009D5358" w:rsidRDefault="009D5358">
      <w:pPr>
        <w:pStyle w:val="CommentText"/>
      </w:pPr>
      <w:r>
        <w:rPr>
          <w:rStyle w:val="CommentReference"/>
        </w:rPr>
        <w:annotationRef/>
      </w:r>
      <w:r>
        <w:t xml:space="preserve">Should I put R citations on the EndNote citations? Or separate? </w:t>
      </w:r>
    </w:p>
  </w:comment>
  <w:comment w:id="131" w:author="Nicole Soltis" w:date="2018-01-16T13:43:00Z" w:initials="NS">
    <w:p w14:paraId="5A339508" w14:textId="79E3304D" w:rsidR="004326F4" w:rsidRDefault="004326F4">
      <w:pPr>
        <w:pStyle w:val="CommentText"/>
      </w:pPr>
      <w:r>
        <w:rPr>
          <w:rStyle w:val="CommentReference"/>
        </w:rPr>
        <w:annotationRef/>
      </w:r>
      <w:r>
        <w:t>Is it 97 or 91? Double check</w:t>
      </w:r>
    </w:p>
  </w:comment>
  <w:comment w:id="134" w:author="Nicole Soltis" w:date="2018-01-16T13:43:00Z" w:initials="NS">
    <w:p w14:paraId="1BC10245" w14:textId="1F2A49F3" w:rsidR="004326F4" w:rsidRDefault="004326F4">
      <w:pPr>
        <w:pStyle w:val="CommentText"/>
      </w:pPr>
      <w:r>
        <w:rPr>
          <w:rStyle w:val="CommentReference"/>
        </w:rPr>
        <w:annotationRef/>
      </w:r>
      <w:r>
        <w:t>Check your 02_MatchGenotypes script and the SNP output to fill this in!</w:t>
      </w:r>
    </w:p>
  </w:comment>
  <w:comment w:id="139" w:author="Josue Vega" w:date="2018-01-16T13:43:00Z" w:initials="JV">
    <w:p w14:paraId="7154B6BB" w14:textId="77777777" w:rsidR="00CD39AE" w:rsidRDefault="00CD39AE">
      <w:pPr>
        <w:pStyle w:val="CommentText"/>
      </w:pPr>
      <w:r>
        <w:rPr>
          <w:rStyle w:val="CommentReference"/>
        </w:rPr>
        <w:annotationRef/>
      </w:r>
      <w:r>
        <w:t xml:space="preserve">Need to fact check this part </w:t>
      </w:r>
    </w:p>
  </w:comment>
  <w:comment w:id="165" w:author="Nicole Soltis" w:date="2018-01-16T13:43:00Z" w:initials="NS">
    <w:p w14:paraId="0410AF5A" w14:textId="77E0FCFC" w:rsidR="00430110" w:rsidRDefault="00430110">
      <w:pPr>
        <w:pStyle w:val="CommentText"/>
      </w:pPr>
      <w:r>
        <w:rPr>
          <w:rStyle w:val="CommentReference"/>
        </w:rPr>
        <w:annotationRef/>
      </w:r>
      <w:r>
        <w:t>Make sure this matches what you have in the section above!</w:t>
      </w:r>
    </w:p>
  </w:comment>
  <w:comment w:id="141" w:author="Nicole Soltis" w:date="2018-01-16T13:43:00Z" w:initials="NS">
    <w:p w14:paraId="144271F0" w14:textId="28A03B64" w:rsidR="00430110" w:rsidRDefault="00430110">
      <w:pPr>
        <w:pStyle w:val="CommentText"/>
      </w:pPr>
      <w:r>
        <w:rPr>
          <w:rStyle w:val="CommentReference"/>
        </w:rPr>
        <w:annotationRef/>
      </w:r>
      <w:r>
        <w:t xml:space="preserve">Compare this section to the section you pulled from my paper. </w:t>
      </w:r>
      <w:proofErr w:type="gramStart"/>
      <w:r>
        <w:t>You’ll  need</w:t>
      </w:r>
      <w:proofErr w:type="gramEnd"/>
      <w:r>
        <w:t xml:space="preserve"> to change wording a bit so that it’s not directly plagiarized (even though they will obviously  be very similar, since we are using the same methods).</w:t>
      </w:r>
    </w:p>
  </w:comment>
  <w:comment w:id="142" w:author="Josue Vega" w:date="2018-01-19T14:02:00Z" w:initials="JV">
    <w:p w14:paraId="380F9863" w14:textId="31FB52DA" w:rsidR="00906AA4" w:rsidRDefault="00906AA4">
      <w:pPr>
        <w:pStyle w:val="CommentText"/>
      </w:pPr>
      <w:r>
        <w:rPr>
          <w:rStyle w:val="CommentReference"/>
        </w:rPr>
        <w:annotationRef/>
      </w:r>
      <w:r>
        <w:t>I changed approximately 75% of the syntax but kept a majority of the wording. Will that be sufficient?</w:t>
      </w:r>
    </w:p>
  </w:comment>
  <w:comment w:id="199" w:author="Nicole Soltis" w:date="2018-01-16T13:43:00Z" w:initials="NS">
    <w:p w14:paraId="5663015D" w14:textId="45D47EC9" w:rsidR="00430110" w:rsidRDefault="00430110">
      <w:pPr>
        <w:pStyle w:val="CommentText"/>
      </w:pPr>
      <w:r>
        <w:rPr>
          <w:rStyle w:val="CommentReference"/>
        </w:rPr>
        <w:annotationRef/>
      </w:r>
      <w:r>
        <w:t>Include a References list at the end of this document. If you use EndNote they can auto-add references for you… don’t bother typing everything by hand</w:t>
      </w:r>
    </w:p>
  </w:comment>
  <w:comment w:id="200" w:author="Josue Vega" w:date="2018-01-19T12:54:00Z" w:initials="JV">
    <w:p w14:paraId="4A3B89C5" w14:textId="45BAE320" w:rsidR="00BA26A6" w:rsidRDefault="00BA26A6">
      <w:pPr>
        <w:pStyle w:val="CommentText"/>
      </w:pPr>
      <w:r>
        <w:rPr>
          <w:rStyle w:val="CommentReference"/>
        </w:rPr>
        <w:annotationRef/>
      </w:r>
      <w:r>
        <w:t>Prepping the EndNote document. Will be placed in paper folder when ready.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AC8018" w15:done="0"/>
  <w15:commentEx w15:paraId="7CDA3350" w15:done="0"/>
  <w15:commentEx w15:paraId="0C7CC8F5" w15:done="0"/>
  <w15:commentEx w15:paraId="21BAC59A" w15:done="0"/>
  <w15:commentEx w15:paraId="4D9FABD5" w15:done="0"/>
  <w15:commentEx w15:paraId="255963C1" w15:done="0"/>
  <w15:commentEx w15:paraId="628E0BAE" w15:done="0"/>
  <w15:commentEx w15:paraId="3F6FF659" w15:done="0"/>
  <w15:commentEx w15:paraId="0277F8AE" w15:done="0"/>
  <w15:commentEx w15:paraId="578F779D" w15:done="0"/>
  <w15:commentEx w15:paraId="499A0F5D" w15:done="0"/>
  <w15:commentEx w15:paraId="5B6246EC" w15:done="0"/>
  <w15:commentEx w15:paraId="23DCE3B3" w15:paraIdParent="5B6246EC" w15:done="0"/>
  <w15:commentEx w15:paraId="5A339508" w15:done="0"/>
  <w15:commentEx w15:paraId="1BC10245" w15:done="0"/>
  <w15:commentEx w15:paraId="7154B6BB" w15:done="0"/>
  <w15:commentEx w15:paraId="0410AF5A" w15:done="0"/>
  <w15:commentEx w15:paraId="144271F0" w15:done="0"/>
  <w15:commentEx w15:paraId="380F9863" w15:paraIdParent="144271F0" w15:done="0"/>
  <w15:commentEx w15:paraId="5663015D" w15:done="0"/>
  <w15:commentEx w15:paraId="4A3B89C5" w15:paraIdParent="566301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AC8018" w16cid:durableId="1E01FB79"/>
  <w16cid:commentId w16cid:paraId="7CDA3350" w16cid:durableId="1E0C68CD"/>
  <w16cid:commentId w16cid:paraId="0C7CC8F5" w16cid:durableId="1E0C68CE"/>
  <w16cid:commentId w16cid:paraId="21BAC59A" w16cid:durableId="1E01FBA5"/>
  <w16cid:commentId w16cid:paraId="4D9FABD5" w16cid:durableId="1E0C68D0"/>
  <w16cid:commentId w16cid:paraId="255963C1" w16cid:durableId="1E01FC68"/>
  <w16cid:commentId w16cid:paraId="628E0BAE" w16cid:durableId="1E0C68D2"/>
  <w16cid:commentId w16cid:paraId="3F6FF659" w16cid:durableId="1E0C6DD3"/>
  <w16cid:commentId w16cid:paraId="0277F8AE" w16cid:durableId="1E0C68D3"/>
  <w16cid:commentId w16cid:paraId="578F779D" w16cid:durableId="1E0C68D4"/>
  <w16cid:commentId w16cid:paraId="499A0F5D" w16cid:durableId="1E0C68D5"/>
  <w16cid:commentId w16cid:paraId="5B6246EC" w16cid:durableId="1E0C68D6"/>
  <w16cid:commentId w16cid:paraId="23DCE3B3" w16cid:durableId="1E0C7328"/>
  <w16cid:commentId w16cid:paraId="5A339508" w16cid:durableId="1E0C68D7"/>
  <w16cid:commentId w16cid:paraId="1BC10245" w16cid:durableId="1E0C68D8"/>
  <w16cid:commentId w16cid:paraId="7154B6BB" w16cid:durableId="1E01FB64"/>
  <w16cid:commentId w16cid:paraId="0410AF5A" w16cid:durableId="1E0C68DA"/>
  <w16cid:commentId w16cid:paraId="144271F0" w16cid:durableId="1E0C68DB"/>
  <w16cid:commentId w16cid:paraId="380F9863" w16cid:durableId="1E0C78EF"/>
  <w16cid:commentId w16cid:paraId="5663015D" w16cid:durableId="1E0C68DC"/>
  <w16cid:commentId w16cid:paraId="4A3B89C5" w16cid:durableId="1E0C68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sue Vega">
    <w15:presenceInfo w15:providerId="Windows Live" w15:userId="c8d0efd82a5f1d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785D"/>
    <w:rsid w:val="00032FA6"/>
    <w:rsid w:val="000414ED"/>
    <w:rsid w:val="0005686D"/>
    <w:rsid w:val="001150F3"/>
    <w:rsid w:val="001E5137"/>
    <w:rsid w:val="001E79EA"/>
    <w:rsid w:val="002578E4"/>
    <w:rsid w:val="00430110"/>
    <w:rsid w:val="004326F4"/>
    <w:rsid w:val="004C2E8C"/>
    <w:rsid w:val="00584A80"/>
    <w:rsid w:val="006669FF"/>
    <w:rsid w:val="00672C32"/>
    <w:rsid w:val="006E330A"/>
    <w:rsid w:val="007664AE"/>
    <w:rsid w:val="00861CD7"/>
    <w:rsid w:val="00867B55"/>
    <w:rsid w:val="00884A52"/>
    <w:rsid w:val="00906AA4"/>
    <w:rsid w:val="009D5358"/>
    <w:rsid w:val="00B02E5A"/>
    <w:rsid w:val="00BA26A6"/>
    <w:rsid w:val="00C34532"/>
    <w:rsid w:val="00CB2277"/>
    <w:rsid w:val="00CC785D"/>
    <w:rsid w:val="00CD39AE"/>
    <w:rsid w:val="00DE262B"/>
    <w:rsid w:val="00E3249C"/>
    <w:rsid w:val="00E60C7A"/>
    <w:rsid w:val="00E75BD5"/>
    <w:rsid w:val="00EA57D9"/>
    <w:rsid w:val="00EB11DA"/>
    <w:rsid w:val="00EE5447"/>
    <w:rsid w:val="00F656E2"/>
    <w:rsid w:val="00FA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95429"/>
  <w15:docId w15:val="{C3577E27-03DB-4113-8922-4F46174A2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D39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9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9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9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9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9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9A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06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A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Josue Vega</dc:creator>
  <cp:lastModifiedBy>Josue Vega</cp:lastModifiedBy>
  <cp:revision>5</cp:revision>
  <dcterms:created xsi:type="dcterms:W3CDTF">2018-01-16T21:02:00Z</dcterms:created>
  <dcterms:modified xsi:type="dcterms:W3CDTF">2018-01-19T22:03:00Z</dcterms:modified>
</cp:coreProperties>
</file>