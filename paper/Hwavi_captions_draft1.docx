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578" w:rsidRPr="00F32578" w:rsidDel="00A93C9F" w:rsidRDefault="00F32578" w:rsidP="00F32578">
      <w:pPr>
        <w:rPr>
          <w:del w:id="0" w:author="Nicole Soltis" w:date="2018-02-12T11:54:00Z"/>
          <w:b/>
          <w:bCs/>
        </w:rPr>
      </w:pPr>
      <w:commentRangeStart w:id="1"/>
      <w:r w:rsidRPr="00F32578">
        <w:rPr>
          <w:b/>
          <w:bCs/>
        </w:rPr>
        <w:t xml:space="preserve">Table </w:t>
      </w:r>
      <w:del w:id="2" w:author="Nicole Soltis" w:date="2018-02-12T11:50:00Z">
        <w:r w:rsidRPr="00F32578" w:rsidDel="00811F33">
          <w:rPr>
            <w:b/>
            <w:bCs/>
          </w:rPr>
          <w:delText xml:space="preserve">#. </w:delText>
        </w:r>
      </w:del>
      <w:commentRangeEnd w:id="1"/>
      <w:ins w:id="3" w:author="Nicole Soltis" w:date="2018-02-12T11:50:00Z">
        <w:r w:rsidR="00811F33">
          <w:rPr>
            <w:b/>
            <w:bCs/>
          </w:rPr>
          <w:t>A1</w:t>
        </w:r>
        <w:r w:rsidR="00811F33" w:rsidRPr="00F32578">
          <w:rPr>
            <w:b/>
            <w:bCs/>
          </w:rPr>
          <w:t xml:space="preserve">. </w:t>
        </w:r>
      </w:ins>
      <w:r w:rsidR="00811F33">
        <w:rPr>
          <w:rStyle w:val="CommentReference"/>
        </w:rPr>
        <w:commentReference w:id="1"/>
      </w:r>
      <w:r w:rsidRPr="00F32578">
        <w:rPr>
          <w:b/>
          <w:bCs/>
        </w:rPr>
        <w:t xml:space="preserve">Top 30 </w:t>
      </w:r>
      <w:proofErr w:type="spellStart"/>
      <w:r w:rsidRPr="00F32578">
        <w:rPr>
          <w:b/>
          <w:bCs/>
        </w:rPr>
        <w:t>SNP</w:t>
      </w:r>
      <w:ins w:id="4" w:author="Nicole Soltis" w:date="2018-02-12T11:54:00Z">
        <w:r w:rsidR="00A93C9F">
          <w:rPr>
            <w:b/>
            <w:bCs/>
          </w:rPr>
          <w:t>s</w:t>
        </w:r>
      </w:ins>
      <w:del w:id="5" w:author="Nicole Soltis" w:date="2018-02-12T11:54:00Z">
        <w:r w:rsidRPr="00F32578" w:rsidDel="00A93C9F">
          <w:rPr>
            <w:b/>
            <w:bCs/>
          </w:rPr>
          <w:delText xml:space="preserve"> Effect Estimates </w:delText>
        </w:r>
      </w:del>
      <w:r w:rsidRPr="00F32578">
        <w:rPr>
          <w:b/>
          <w:bCs/>
        </w:rPr>
        <w:t>for</w:t>
      </w:r>
      <w:proofErr w:type="spellEnd"/>
      <w:r w:rsidRPr="00F32578">
        <w:rPr>
          <w:b/>
          <w:bCs/>
        </w:rPr>
        <w:t xml:space="preserve"> </w:t>
      </w:r>
      <w:ins w:id="6" w:author="Nicole Soltis" w:date="2018-02-12T11:54:00Z">
        <w:r w:rsidR="00A93C9F">
          <w:rPr>
            <w:b/>
            <w:bCs/>
          </w:rPr>
          <w:t xml:space="preserve">Hyphal Waviness </w:t>
        </w:r>
        <w:proofErr w:type="gramStart"/>
        <w:r w:rsidR="00A93C9F">
          <w:rPr>
            <w:b/>
            <w:bCs/>
          </w:rPr>
          <w:t>Across</w:t>
        </w:r>
        <w:proofErr w:type="gramEnd"/>
        <w:r w:rsidR="00A93C9F">
          <w:rPr>
            <w:b/>
            <w:bCs/>
          </w:rPr>
          <w:t xml:space="preserve"> </w:t>
        </w:r>
      </w:ins>
      <w:r w:rsidRPr="00F32578">
        <w:rPr>
          <w:b/>
          <w:bCs/>
        </w:rPr>
        <w:t xml:space="preserve">97 </w:t>
      </w:r>
      <w:r w:rsidRPr="00F32578">
        <w:rPr>
          <w:b/>
          <w:bCs/>
          <w:i/>
          <w:iCs/>
        </w:rPr>
        <w:t>B. cinerea</w:t>
      </w:r>
      <w:r w:rsidRPr="00F32578">
        <w:rPr>
          <w:b/>
          <w:bCs/>
        </w:rPr>
        <w:t xml:space="preserve"> </w:t>
      </w:r>
      <w:proofErr w:type="spellStart"/>
      <w:r w:rsidRPr="00F32578">
        <w:rPr>
          <w:b/>
          <w:bCs/>
        </w:rPr>
        <w:t>Isolates</w:t>
      </w:r>
      <w:ins w:id="7" w:author="Nicole Soltis" w:date="2018-02-12T11:54:00Z">
        <w:r w:rsidR="00A93C9F">
          <w:rPr>
            <w:b/>
            <w:bCs/>
          </w:rPr>
          <w:t>.</w:t>
        </w:r>
      </w:ins>
      <w:del w:id="8" w:author="Nicole Soltis" w:date="2018-02-12T11:54:00Z">
        <w:r w:rsidRPr="00F32578" w:rsidDel="00A93C9F">
          <w:rPr>
            <w:b/>
            <w:bCs/>
          </w:rPr>
          <w:delText xml:space="preserve"> affecting Hyphal Waviness.</w:delText>
        </w:r>
      </w:del>
    </w:p>
    <w:p w:rsidR="00F32578" w:rsidRPr="00F32578" w:rsidRDefault="00F32578" w:rsidP="00F32578">
      <w:pPr>
        <w:rPr>
          <w:bCs/>
        </w:rPr>
      </w:pPr>
      <w:proofErr w:type="gramStart"/>
      <w:r w:rsidRPr="00F32578">
        <w:rPr>
          <w:bCs/>
        </w:rPr>
        <w:t>The</w:t>
      </w:r>
      <w:proofErr w:type="spellEnd"/>
      <w:r w:rsidRPr="00F32578">
        <w:rPr>
          <w:bCs/>
        </w:rPr>
        <w:t xml:space="preserve"> top 30 SNP effect estimates </w:t>
      </w:r>
      <w:del w:id="9" w:author="Nicole Soltis" w:date="2018-02-12T11:55:00Z">
        <w:r w:rsidRPr="00F32578" w:rsidDel="00A93C9F">
          <w:rPr>
            <w:bCs/>
          </w:rPr>
          <w:delText xml:space="preserve">of </w:delText>
        </w:r>
      </w:del>
      <w:ins w:id="10" w:author="Nicole Soltis" w:date="2018-02-12T11:55:00Z">
        <w:r w:rsidR="00A93C9F">
          <w:rPr>
            <w:bCs/>
          </w:rPr>
          <w:t xml:space="preserve">from GWA of </w:t>
        </w:r>
      </w:ins>
      <w:r w:rsidRPr="00F32578">
        <w:rPr>
          <w:bCs/>
        </w:rPr>
        <w:t xml:space="preserve">hyphal waviness on 91 </w:t>
      </w:r>
      <w:r w:rsidRPr="00F32578">
        <w:rPr>
          <w:bCs/>
          <w:i/>
          <w:iCs/>
        </w:rPr>
        <w:t>Botrytis cinerea</w:t>
      </w:r>
      <w:r w:rsidRPr="00F32578">
        <w:rPr>
          <w:bCs/>
        </w:rPr>
        <w:t xml:space="preserve"> isolates.</w:t>
      </w:r>
      <w:proofErr w:type="gramEnd"/>
      <w:r w:rsidRPr="00F32578">
        <w:rPr>
          <w:bCs/>
        </w:rPr>
        <w:t xml:space="preserve"> The </w:t>
      </w:r>
      <w:del w:id="11" w:author="Nicole Soltis" w:date="2018-02-12T11:55:00Z">
        <w:r w:rsidRPr="00F32578" w:rsidDel="00A93C9F">
          <w:rPr>
            <w:bCs/>
          </w:rPr>
          <w:delText xml:space="preserve">isolate column is organized </w:delText>
        </w:r>
      </w:del>
      <w:ins w:id="12" w:author="Nicole Soltis" w:date="2018-02-12T11:55:00Z">
        <w:r w:rsidR="00A93C9F">
          <w:rPr>
            <w:bCs/>
          </w:rPr>
          <w:t xml:space="preserve">rows are ordered </w:t>
        </w:r>
      </w:ins>
      <w:r w:rsidRPr="00F32578">
        <w:rPr>
          <w:bCs/>
        </w:rPr>
        <w:t xml:space="preserve">by descending hyphal waviness. Zero </w:t>
      </w:r>
      <w:del w:id="13" w:author="Nicole Soltis" w:date="2018-02-12T11:55:00Z">
        <w:r w:rsidRPr="00F32578" w:rsidDel="00A93C9F">
          <w:rPr>
            <w:bCs/>
          </w:rPr>
          <w:delText>is an indication</w:delText>
        </w:r>
      </w:del>
      <w:ins w:id="14" w:author="Nicole Soltis" w:date="2018-02-12T11:55:00Z">
        <w:r w:rsidR="00A93C9F">
          <w:rPr>
            <w:bCs/>
          </w:rPr>
          <w:t>indicates</w:t>
        </w:r>
      </w:ins>
      <w:r w:rsidRPr="00F32578">
        <w:rPr>
          <w:bCs/>
        </w:rPr>
        <w:t xml:space="preserve"> that the SNP</w:t>
      </w:r>
      <w:del w:id="15" w:author="Nicole Soltis" w:date="2018-02-12T11:55:00Z">
        <w:r w:rsidRPr="00F32578" w:rsidDel="00A93C9F">
          <w:rPr>
            <w:bCs/>
          </w:rPr>
          <w:delText xml:space="preserve"> was the same as </w:delText>
        </w:r>
      </w:del>
      <w:ins w:id="16" w:author="Nicole Soltis" w:date="2018-02-12T11:55:00Z">
        <w:r w:rsidR="00A93C9F">
          <w:rPr>
            <w:bCs/>
          </w:rPr>
          <w:t xml:space="preserve"> matched </w:t>
        </w:r>
      </w:ins>
      <w:r w:rsidRPr="00F32578">
        <w:rPr>
          <w:bCs/>
        </w:rPr>
        <w:t>the reference</w:t>
      </w:r>
      <w:ins w:id="17" w:author="Nicole Soltis" w:date="2018-02-12T11:55:00Z">
        <w:r w:rsidR="00A93C9F">
          <w:rPr>
            <w:bCs/>
          </w:rPr>
          <w:t xml:space="preserve"> allele,</w:t>
        </w:r>
      </w:ins>
      <w:r w:rsidRPr="00F32578">
        <w:rPr>
          <w:bCs/>
        </w:rPr>
        <w:t xml:space="preserve"> while 1 </w:t>
      </w:r>
      <w:del w:id="18" w:author="Nicole Soltis" w:date="2018-02-12T11:56:00Z">
        <w:r w:rsidRPr="00F32578" w:rsidDel="00995CB2">
          <w:rPr>
            <w:bCs/>
          </w:rPr>
          <w:delText>shows a difference in the SNP</w:delText>
        </w:r>
      </w:del>
      <w:ins w:id="19" w:author="Nicole Soltis" w:date="2018-02-12T11:56:00Z">
        <w:r w:rsidR="00995CB2">
          <w:rPr>
            <w:bCs/>
          </w:rPr>
          <w:t>indicates SNPs that differ</w:t>
        </w:r>
      </w:ins>
      <w:r w:rsidRPr="00F32578">
        <w:rPr>
          <w:bCs/>
        </w:rPr>
        <w:t xml:space="preserve"> from the reference. </w:t>
      </w:r>
      <w:del w:id="20" w:author="Nicole Soltis" w:date="2018-02-12T11:56:00Z">
        <w:r w:rsidRPr="00F32578" w:rsidDel="00995CB2">
          <w:rPr>
            <w:bCs/>
          </w:rPr>
          <w:delText>The blue</w:delText>
        </w:r>
      </w:del>
      <w:ins w:id="21" w:author="Nicole Soltis" w:date="2018-02-12T11:56:00Z">
        <w:r w:rsidR="00995CB2">
          <w:rPr>
            <w:bCs/>
          </w:rPr>
          <w:t>Blue</w:t>
        </w:r>
      </w:ins>
      <w:r w:rsidRPr="00F32578">
        <w:rPr>
          <w:bCs/>
        </w:rPr>
        <w:t xml:space="preserve"> indicates </w:t>
      </w:r>
      <w:del w:id="22" w:author="Nicole Soltis" w:date="2018-02-12T11:56:00Z">
        <w:r w:rsidRPr="00F32578" w:rsidDel="00995CB2">
          <w:rPr>
            <w:bCs/>
          </w:rPr>
          <w:delText xml:space="preserve">a low effect relationship between the SNP and the isolate’s reference SNP while red indicates a high effect. The color corresponds to the positive or negative effect per isolate to the hyphal waviness. </w:delText>
        </w:r>
      </w:del>
      <w:ins w:id="23" w:author="Nicole Soltis" w:date="2018-02-12T11:56:00Z">
        <w:r w:rsidR="00995CB2">
          <w:rPr>
            <w:bCs/>
          </w:rPr>
          <w:t>the allele correlated with decreasing hyphal waviness, red indicates increasing hyphal waviness.</w:t>
        </w:r>
      </w:ins>
    </w:p>
    <w:p w:rsidR="00F32578" w:rsidRDefault="00F32578" w:rsidP="00F32578">
      <w:pPr>
        <w:rPr>
          <w:b/>
          <w:bCs/>
        </w:rPr>
      </w:pPr>
    </w:p>
    <w:p w:rsidR="008B7085" w:rsidRDefault="006C3FE9"/>
    <w:p w:rsidR="00F32578" w:rsidRPr="00F32578" w:rsidRDefault="00F32578" w:rsidP="00F32578">
      <w:r w:rsidRPr="00F32578">
        <w:rPr>
          <w:b/>
          <w:bCs/>
        </w:rPr>
        <w:t xml:space="preserve">Table </w:t>
      </w:r>
      <w:del w:id="24" w:author="Nicole Soltis" w:date="2018-02-12T11:50:00Z">
        <w:r w:rsidRPr="00F32578" w:rsidDel="00811F33">
          <w:rPr>
            <w:b/>
            <w:bCs/>
          </w:rPr>
          <w:delText xml:space="preserve">#. </w:delText>
        </w:r>
      </w:del>
      <w:ins w:id="25" w:author="Nicole Soltis" w:date="2018-02-12T11:50:00Z">
        <w:r w:rsidR="00811F33">
          <w:rPr>
            <w:b/>
            <w:bCs/>
          </w:rPr>
          <w:t>A2</w:t>
        </w:r>
        <w:r w:rsidR="00811F33" w:rsidRPr="00F32578">
          <w:rPr>
            <w:b/>
            <w:bCs/>
          </w:rPr>
          <w:t xml:space="preserve">. </w:t>
        </w:r>
      </w:ins>
      <w:proofErr w:type="gramStart"/>
      <w:r w:rsidRPr="00F32578">
        <w:rPr>
          <w:b/>
          <w:bCs/>
        </w:rPr>
        <w:t>Pearson and Spearman Correlations</w:t>
      </w:r>
      <w:del w:id="26" w:author="Nicole Soltis" w:date="2018-02-12T11:59:00Z">
        <w:r w:rsidRPr="00F32578" w:rsidDel="00043CD8">
          <w:rPr>
            <w:b/>
            <w:bCs/>
          </w:rPr>
          <w:delText xml:space="preserve"> Values</w:delText>
        </w:r>
      </w:del>
      <w:r w:rsidRPr="00F32578">
        <w:rPr>
          <w:b/>
          <w:bCs/>
        </w:rPr>
        <w:t xml:space="preserve"> for Multiple </w:t>
      </w:r>
      <w:r w:rsidRPr="00043CD8">
        <w:rPr>
          <w:b/>
          <w:bCs/>
          <w:i/>
          <w:rPrChange w:id="27" w:author="Nicole Soltis" w:date="2018-02-12T11:58:00Z">
            <w:rPr>
              <w:b/>
              <w:bCs/>
            </w:rPr>
          </w:rPrChange>
        </w:rPr>
        <w:t>B. cinerea</w:t>
      </w:r>
      <w:r w:rsidRPr="00043CD8">
        <w:rPr>
          <w:b/>
          <w:bCs/>
        </w:rPr>
        <w:t xml:space="preserve"> </w:t>
      </w:r>
      <w:ins w:id="28" w:author="Nicole Soltis" w:date="2018-02-12T11:59:00Z">
        <w:r w:rsidR="00043CD8" w:rsidRPr="00043CD8">
          <w:rPr>
            <w:b/>
            <w:bCs/>
            <w:rPrChange w:id="29" w:author="Nicole Soltis" w:date="2018-02-12T11:59:00Z">
              <w:rPr>
                <w:b/>
                <w:bCs/>
                <w:i/>
              </w:rPr>
            </w:rPrChange>
          </w:rPr>
          <w:t>Phenotype</w:t>
        </w:r>
        <w:r w:rsidR="00043CD8">
          <w:rPr>
            <w:b/>
            <w:bCs/>
            <w:i/>
          </w:rPr>
          <w:t xml:space="preserve"> </w:t>
        </w:r>
      </w:ins>
      <w:r w:rsidRPr="00F32578">
        <w:rPr>
          <w:b/>
          <w:bCs/>
        </w:rPr>
        <w:t>Interactions with Hyphal Waviness.</w:t>
      </w:r>
      <w:proofErr w:type="gramEnd"/>
      <w:r w:rsidRPr="00F32578">
        <w:rPr>
          <w:b/>
          <w:bCs/>
        </w:rPr>
        <w:t xml:space="preserve"> </w:t>
      </w:r>
    </w:p>
    <w:p w:rsidR="00F32578" w:rsidRPr="00F32578" w:rsidRDefault="00F32578" w:rsidP="00F32578">
      <w:r w:rsidRPr="00F32578">
        <w:t>Listed are correlation</w:t>
      </w:r>
      <w:ins w:id="30" w:author="Nicole Soltis" w:date="2018-02-12T11:59:00Z">
        <w:r w:rsidR="00043CD8">
          <w:t xml:space="preserve">s between </w:t>
        </w:r>
      </w:ins>
      <w:del w:id="31" w:author="Nicole Soltis" w:date="2018-02-12T11:59:00Z">
        <w:r w:rsidRPr="00F32578" w:rsidDel="00043CD8">
          <w:delText xml:space="preserve"> values for multiple </w:delText>
        </w:r>
      </w:del>
      <w:r w:rsidRPr="00F32578">
        <w:rPr>
          <w:i/>
          <w:iCs/>
        </w:rPr>
        <w:t xml:space="preserve">Botrytis cinerea </w:t>
      </w:r>
      <w:del w:id="32" w:author="Nicole Soltis" w:date="2018-02-12T11:59:00Z">
        <w:r w:rsidRPr="00F32578" w:rsidDel="00043CD8">
          <w:delText>interactions</w:delText>
        </w:r>
      </w:del>
      <w:ins w:id="33" w:author="Nicole Soltis" w:date="2018-02-12T11:59:00Z">
        <w:r w:rsidR="00043CD8">
          <w:t>phenotype</w:t>
        </w:r>
        <w:r w:rsidR="00043CD8" w:rsidRPr="00F32578">
          <w:t>s</w:t>
        </w:r>
      </w:ins>
      <w:r w:rsidRPr="00F32578">
        <w:t xml:space="preserve">. </w:t>
      </w:r>
      <w:del w:id="34" w:author="Nicole Soltis" w:date="2018-02-12T12:00:00Z">
        <w:r w:rsidRPr="00F32578" w:rsidDel="00043CD8">
          <w:delText>Columns listed are of</w:delText>
        </w:r>
        <w:r w:rsidRPr="00F32578" w:rsidDel="00043CD8">
          <w:rPr>
            <w:i/>
            <w:iCs/>
          </w:rPr>
          <w:delText xml:space="preserve"> B. cinerea </w:delText>
        </w:r>
        <w:r w:rsidRPr="00F32578" w:rsidDel="00043CD8">
          <w:delText>interactions with</w:delText>
        </w:r>
      </w:del>
      <w:ins w:id="35" w:author="Nicole Soltis" w:date="2018-02-12T12:00:00Z">
        <w:r w:rsidR="00043CD8">
          <w:t xml:space="preserve">In each row, </w:t>
        </w:r>
        <w:r w:rsidR="00043CD8">
          <w:rPr>
            <w:i/>
          </w:rPr>
          <w:t>B. cinerea</w:t>
        </w:r>
        <w:r w:rsidR="00043CD8">
          <w:t xml:space="preserve"> hyphal waviness is correlated to one additional </w:t>
        </w:r>
        <w:r w:rsidR="00043CD8">
          <w:rPr>
            <w:i/>
          </w:rPr>
          <w:t xml:space="preserve">B. cinerea </w:t>
        </w:r>
        <w:r w:rsidR="00043CD8">
          <w:t>phenotype, including media composition, lesion size on eudicot host leaves, and lesion eccentricity</w:t>
        </w:r>
      </w:ins>
      <w:del w:id="36" w:author="Nicole Soltis" w:date="2018-02-12T12:01:00Z">
        <w:r w:rsidRPr="00F32578" w:rsidDel="00043CD8">
          <w:delText xml:space="preserve"> multiple types of media, multiple eudicots and eccentricity of lesions</w:delText>
        </w:r>
      </w:del>
      <w:r w:rsidRPr="00F32578">
        <w:t xml:space="preserve"> on </w:t>
      </w:r>
      <w:r w:rsidRPr="00F32578">
        <w:rPr>
          <w:i/>
          <w:iCs/>
        </w:rPr>
        <w:t>Arabidopsis thaliana</w:t>
      </w:r>
      <w:r w:rsidRPr="00F32578">
        <w:t>. Types of media included Sugar and Pectin</w:t>
      </w:r>
      <w:ins w:id="37" w:author="Nicole Soltis" w:date="2018-02-12T12:01:00Z">
        <w:r w:rsidR="00043CD8">
          <w:t xml:space="preserve"> agar plates</w:t>
        </w:r>
      </w:ins>
      <w:r w:rsidRPr="00F32578">
        <w:t xml:space="preserve"> </w:t>
      </w:r>
      <w:del w:id="38" w:author="Nicole Soltis" w:date="2018-02-12T12:01:00Z">
        <w:r w:rsidRPr="00F32578" w:rsidDel="00043CD8">
          <w:delText xml:space="preserve">growth of B. cinerea </w:delText>
        </w:r>
      </w:del>
      <w:r w:rsidRPr="00F32578">
        <w:t xml:space="preserve">with recorded growth at 48 and 72 hours. </w:t>
      </w:r>
      <w:ins w:id="39" w:author="Nicole Soltis" w:date="2018-02-12T12:01:00Z">
        <w:r w:rsidR="00043CD8">
          <w:t>Lesion size on eudicots and eccentricity were measured by digital image anal</w:t>
        </w:r>
      </w:ins>
      <w:ins w:id="40" w:author="Nicole Soltis" w:date="2018-02-12T12:02:00Z">
        <w:r w:rsidR="00043CD8">
          <w:t xml:space="preserve">ysis as described in </w:t>
        </w:r>
        <w:commentRangeStart w:id="41"/>
        <w:r w:rsidR="00043CD8">
          <w:t>XXX</w:t>
        </w:r>
        <w:commentRangeEnd w:id="41"/>
        <w:r w:rsidR="00043CD8">
          <w:rPr>
            <w:rStyle w:val="CommentReference"/>
          </w:rPr>
          <w:commentReference w:id="41"/>
        </w:r>
        <w:r w:rsidR="00043CD8">
          <w:t xml:space="preserve">. </w:t>
        </w:r>
      </w:ins>
      <w:del w:id="42" w:author="Nicole Soltis" w:date="2018-02-12T12:02:00Z">
        <w:r w:rsidRPr="00F32578" w:rsidDel="00043CD8">
          <w:delText xml:space="preserve">Measurements for the eudicots were done using </w:delText>
        </w:r>
        <w:r w:rsidRPr="00043CD8" w:rsidDel="00043CD8">
          <w:rPr>
            <w:i/>
            <w:rPrChange w:id="43" w:author="Nicole Soltis" w:date="2018-02-12T12:01:00Z">
              <w:rPr/>
            </w:rPrChange>
          </w:rPr>
          <w:delText xml:space="preserve">B. cinerea’s </w:delText>
        </w:r>
        <w:r w:rsidRPr="00F32578" w:rsidDel="00043CD8">
          <w:delText xml:space="preserve">lesion size on each species. Eccentricity was measured computationally (not sure how this was measured) on growth of B. cinerea infecting multiple strains of Arabidopsis. </w:delText>
        </w:r>
      </w:del>
    </w:p>
    <w:p w:rsidR="00F32578" w:rsidRDefault="00F32578"/>
    <w:p w:rsidR="00F32578" w:rsidRPr="00F32578" w:rsidRDefault="00F32578" w:rsidP="00F32578">
      <w:r w:rsidRPr="00F32578">
        <w:rPr>
          <w:b/>
          <w:bCs/>
        </w:rPr>
        <w:t xml:space="preserve">Table </w:t>
      </w:r>
      <w:del w:id="44" w:author="Nicole Soltis" w:date="2018-02-12T11:50:00Z">
        <w:r w:rsidRPr="00F32578" w:rsidDel="00811F33">
          <w:rPr>
            <w:b/>
            <w:bCs/>
          </w:rPr>
          <w:delText xml:space="preserve">#. </w:delText>
        </w:r>
      </w:del>
      <w:ins w:id="45" w:author="Nicole Soltis" w:date="2018-02-12T11:50:00Z">
        <w:r w:rsidR="00811F33">
          <w:rPr>
            <w:b/>
            <w:bCs/>
          </w:rPr>
          <w:t>A</w:t>
        </w:r>
      </w:ins>
      <w:ins w:id="46" w:author="Nicole Soltis" w:date="2018-02-12T11:57:00Z">
        <w:r w:rsidR="00995CB2">
          <w:rPr>
            <w:b/>
            <w:bCs/>
          </w:rPr>
          <w:t>3</w:t>
        </w:r>
      </w:ins>
      <w:ins w:id="47" w:author="Nicole Soltis" w:date="2018-02-12T11:50:00Z">
        <w:r w:rsidR="00811F33" w:rsidRPr="00F32578">
          <w:rPr>
            <w:b/>
            <w:bCs/>
          </w:rPr>
          <w:t xml:space="preserve">. </w:t>
        </w:r>
      </w:ins>
      <w:r w:rsidRPr="00F32578">
        <w:rPr>
          <w:b/>
          <w:bCs/>
        </w:rPr>
        <w:t>ANOVA results of 97</w:t>
      </w:r>
      <w:r w:rsidRPr="00F32578">
        <w:rPr>
          <w:b/>
          <w:bCs/>
          <w:i/>
          <w:iCs/>
        </w:rPr>
        <w:t xml:space="preserve"> Botrytis cinerea </w:t>
      </w:r>
      <w:r w:rsidRPr="00F32578">
        <w:rPr>
          <w:b/>
          <w:bCs/>
        </w:rPr>
        <w:t>isolates measured for hyphal waviness.</w:t>
      </w:r>
    </w:p>
    <w:p w:rsidR="00F32578" w:rsidRPr="00F32578" w:rsidRDefault="00F32578" w:rsidP="00F32578">
      <w:r w:rsidRPr="00F32578">
        <w:t>Shown are Degrees of Freedom, Type III Sums-of-Squares, F-value and p-value for</w:t>
      </w:r>
      <w:ins w:id="48" w:author="Nicole Soltis" w:date="2018-02-12T12:03:00Z">
        <w:r w:rsidR="006C3FE9">
          <w:t xml:space="preserve"> ANOVA of</w:t>
        </w:r>
      </w:ins>
      <w:r w:rsidRPr="00F32578">
        <w:t xml:space="preserve"> the linear model</w:t>
      </w:r>
      <w:del w:id="49" w:author="Nicole Soltis" w:date="2018-02-12T12:03:00Z">
        <w:r w:rsidRPr="00F32578" w:rsidDel="006C3FE9">
          <w:delText>ling</w:delText>
        </w:r>
      </w:del>
      <w:r w:rsidRPr="00F32578">
        <w:t xml:space="preserve"> of hyphal waviness of 97 </w:t>
      </w:r>
      <w:r w:rsidRPr="00F32578">
        <w:rPr>
          <w:i/>
          <w:iCs/>
        </w:rPr>
        <w:t xml:space="preserve">B. cinerea </w:t>
      </w:r>
      <w:r w:rsidRPr="00F32578">
        <w:t xml:space="preserve">isolates. </w:t>
      </w:r>
      <w:commentRangeStart w:id="50"/>
      <w:r w:rsidRPr="00F32578">
        <w:t xml:space="preserve">The terms are as follows: Isolate is the 97 </w:t>
      </w:r>
      <w:r w:rsidRPr="00F32578">
        <w:rPr>
          <w:i/>
          <w:iCs/>
        </w:rPr>
        <w:t>B. cinerea</w:t>
      </w:r>
      <w:r w:rsidRPr="00F32578">
        <w:t xml:space="preserve"> isolates, </w:t>
      </w:r>
      <w:commentRangeStart w:id="51"/>
      <w:proofErr w:type="spellStart"/>
      <w:r w:rsidRPr="00F32578">
        <w:t>PlateBlock</w:t>
      </w:r>
      <w:proofErr w:type="spellEnd"/>
      <w:r w:rsidRPr="00F32578">
        <w:t xml:space="preserve"> is the randomization factor of the isolates per media</w:t>
      </w:r>
      <w:commentRangeEnd w:id="51"/>
      <w:r w:rsidR="006C3FE9">
        <w:rPr>
          <w:rStyle w:val="CommentReference"/>
        </w:rPr>
        <w:commentReference w:id="51"/>
      </w:r>
      <w:r w:rsidRPr="00F32578">
        <w:t>, Date is the recorded date of phenotyping</w:t>
      </w:r>
      <w:commentRangeEnd w:id="50"/>
      <w:r w:rsidR="006C3FE9">
        <w:rPr>
          <w:rStyle w:val="CommentReference"/>
        </w:rPr>
        <w:commentReference w:id="50"/>
      </w:r>
      <w:r w:rsidRPr="00F32578">
        <w:t xml:space="preserve">. Interactions of these factors were also tested (:). </w:t>
      </w:r>
    </w:p>
    <w:p w:rsidR="00F32578" w:rsidRDefault="00F32578" w:rsidP="00F32578">
      <w:pPr>
        <w:rPr>
          <w:b/>
          <w:bCs/>
        </w:rPr>
      </w:pPr>
    </w:p>
    <w:p w:rsidR="00F32578" w:rsidRPr="00F32578" w:rsidRDefault="00F32578" w:rsidP="00F32578">
      <w:r w:rsidRPr="00F32578">
        <w:rPr>
          <w:b/>
          <w:bCs/>
        </w:rPr>
        <w:t xml:space="preserve">Figure </w:t>
      </w:r>
      <w:del w:id="52" w:author="Nicole Soltis" w:date="2018-02-12T11:50:00Z">
        <w:r w:rsidRPr="00F32578" w:rsidDel="00811F33">
          <w:rPr>
            <w:b/>
            <w:bCs/>
          </w:rPr>
          <w:delText xml:space="preserve">#. </w:delText>
        </w:r>
      </w:del>
      <w:ins w:id="53" w:author="Nicole Soltis" w:date="2018-02-12T11:50:00Z">
        <w:r w:rsidR="00811F33">
          <w:rPr>
            <w:b/>
            <w:bCs/>
          </w:rPr>
          <w:t>A</w:t>
        </w:r>
      </w:ins>
      <w:ins w:id="54" w:author="Nicole Soltis" w:date="2018-02-12T11:57:00Z">
        <w:r w:rsidR="00995CB2">
          <w:rPr>
            <w:b/>
            <w:bCs/>
          </w:rPr>
          <w:t>1</w:t>
        </w:r>
      </w:ins>
      <w:ins w:id="55" w:author="Nicole Soltis" w:date="2018-02-12T11:50:00Z">
        <w:r w:rsidR="00811F33" w:rsidRPr="00F32578">
          <w:rPr>
            <w:b/>
            <w:bCs/>
          </w:rPr>
          <w:t xml:space="preserve">. </w:t>
        </w:r>
      </w:ins>
      <w:del w:id="56" w:author="Nicole Soltis" w:date="2018-02-12T12:03:00Z">
        <w:r w:rsidRPr="00F32578" w:rsidDel="006C3FE9">
          <w:rPr>
            <w:b/>
            <w:bCs/>
          </w:rPr>
          <w:delText>Distribution of</w:delText>
        </w:r>
      </w:del>
      <w:ins w:id="57" w:author="Nicole Soltis" w:date="2018-02-12T12:03:00Z">
        <w:r w:rsidR="006C3FE9">
          <w:rPr>
            <w:b/>
            <w:bCs/>
          </w:rPr>
          <w:t>Variation in</w:t>
        </w:r>
      </w:ins>
      <w:r w:rsidRPr="00F32578">
        <w:rPr>
          <w:b/>
          <w:bCs/>
        </w:rPr>
        <w:t xml:space="preserve"> </w:t>
      </w:r>
      <w:r w:rsidRPr="006C3FE9">
        <w:rPr>
          <w:b/>
          <w:bCs/>
          <w:i/>
          <w:rPrChange w:id="58" w:author="Nicole Soltis" w:date="2018-02-12T12:03:00Z">
            <w:rPr>
              <w:b/>
              <w:bCs/>
            </w:rPr>
          </w:rPrChange>
        </w:rPr>
        <w:t>B. cinerea</w:t>
      </w:r>
      <w:r w:rsidRPr="00F32578">
        <w:rPr>
          <w:b/>
          <w:bCs/>
        </w:rPr>
        <w:t xml:space="preserve"> hyphal waviness </w:t>
      </w:r>
      <w:del w:id="59" w:author="Nicole Soltis" w:date="2018-02-12T12:04:00Z">
        <w:r w:rsidRPr="00F32578" w:rsidDel="006C3FE9">
          <w:rPr>
            <w:b/>
            <w:bCs/>
          </w:rPr>
          <w:delText xml:space="preserve">of </w:delText>
        </w:r>
      </w:del>
      <w:ins w:id="60" w:author="Nicole Soltis" w:date="2018-02-12T12:04:00Z">
        <w:r w:rsidR="006C3FE9">
          <w:rPr>
            <w:b/>
            <w:bCs/>
          </w:rPr>
          <w:t xml:space="preserve">across </w:t>
        </w:r>
      </w:ins>
      <w:r w:rsidRPr="00F32578">
        <w:rPr>
          <w:b/>
          <w:bCs/>
        </w:rPr>
        <w:t>97 genetically diverse isolates</w:t>
      </w:r>
    </w:p>
    <w:p w:rsidR="00F32578" w:rsidRPr="00F32578" w:rsidRDefault="00F32578" w:rsidP="00F32578">
      <w:r w:rsidRPr="00F32578">
        <w:t xml:space="preserve">The violin plots show the distribution of hyphal waviness </w:t>
      </w:r>
      <w:del w:id="61" w:author="Nicole Soltis" w:date="2018-02-12T12:04:00Z">
        <w:r w:rsidRPr="00F32578" w:rsidDel="006C3FE9">
          <w:delText xml:space="preserve">of </w:delText>
        </w:r>
      </w:del>
      <w:ins w:id="62" w:author="Nicole Soltis" w:date="2018-02-12T12:04:00Z">
        <w:r w:rsidR="006C3FE9">
          <w:t>across</w:t>
        </w:r>
        <w:r w:rsidR="006C3FE9" w:rsidRPr="00F32578">
          <w:t xml:space="preserve"> </w:t>
        </w:r>
      </w:ins>
      <w:r w:rsidRPr="00F32578">
        <w:t>97 B. cinerea isolates. The 75</w:t>
      </w:r>
      <w:r w:rsidRPr="00F32578">
        <w:rPr>
          <w:vertAlign w:val="superscript"/>
        </w:rPr>
        <w:t>th</w:t>
      </w:r>
      <w:r w:rsidRPr="00F32578">
        <w:t xml:space="preserve"> percentile distribution</w:t>
      </w:r>
      <w:ins w:id="63" w:author="Nicole Soltis" w:date="2018-02-12T12:04:00Z">
        <w:r w:rsidR="006C3FE9">
          <w:t>s</w:t>
        </w:r>
      </w:ins>
      <w:r w:rsidRPr="00F32578">
        <w:t xml:space="preserve"> are shown in each box and are ordered by increasing mean hyphal waviness.</w:t>
      </w:r>
    </w:p>
    <w:p w:rsidR="00F32578" w:rsidRDefault="00F32578"/>
    <w:p w:rsidR="00F32578" w:rsidRPr="00F32578" w:rsidRDefault="00F32578" w:rsidP="00F32578">
      <w:r w:rsidRPr="00F32578">
        <w:rPr>
          <w:b/>
          <w:bCs/>
        </w:rPr>
        <w:t xml:space="preserve">Figure </w:t>
      </w:r>
      <w:del w:id="64" w:author="Nicole Soltis" w:date="2018-02-12T11:50:00Z">
        <w:r w:rsidRPr="00F32578" w:rsidDel="00811F33">
          <w:rPr>
            <w:b/>
            <w:bCs/>
          </w:rPr>
          <w:delText xml:space="preserve">#. </w:delText>
        </w:r>
      </w:del>
      <w:ins w:id="65" w:author="Nicole Soltis" w:date="2018-02-12T11:50:00Z">
        <w:r w:rsidR="00811F33">
          <w:rPr>
            <w:b/>
            <w:bCs/>
          </w:rPr>
          <w:t>A2</w:t>
        </w:r>
        <w:r w:rsidR="00811F33" w:rsidRPr="00F32578">
          <w:rPr>
            <w:b/>
            <w:bCs/>
          </w:rPr>
          <w:t xml:space="preserve">. </w:t>
        </w:r>
      </w:ins>
      <w:proofErr w:type="gramStart"/>
      <w:r w:rsidRPr="00F32578">
        <w:rPr>
          <w:b/>
          <w:bCs/>
        </w:rPr>
        <w:t xml:space="preserve">GWA of </w:t>
      </w:r>
      <w:r w:rsidRPr="00F32578">
        <w:rPr>
          <w:b/>
          <w:bCs/>
          <w:i/>
          <w:iCs/>
        </w:rPr>
        <w:t>B. cinerea</w:t>
      </w:r>
      <w:r w:rsidRPr="00F32578">
        <w:rPr>
          <w:b/>
          <w:bCs/>
        </w:rPr>
        <w:t xml:space="preserve"> hyphal waviness on </w:t>
      </w:r>
      <w:commentRangeStart w:id="66"/>
      <w:r w:rsidRPr="00F32578">
        <w:rPr>
          <w:b/>
          <w:bCs/>
        </w:rPr>
        <w:t>potato dextrose agar</w:t>
      </w:r>
      <w:commentRangeEnd w:id="66"/>
      <w:r w:rsidR="006C3FE9">
        <w:rPr>
          <w:rStyle w:val="CommentReference"/>
        </w:rPr>
        <w:commentReference w:id="66"/>
      </w:r>
      <w:r w:rsidRPr="00F32578">
        <w:rPr>
          <w:b/>
          <w:bCs/>
        </w:rPr>
        <w:t>.</w:t>
      </w:r>
      <w:proofErr w:type="gramEnd"/>
    </w:p>
    <w:p w:rsidR="00F32578" w:rsidRPr="00F32578" w:rsidRDefault="00F32578" w:rsidP="00F32578">
      <w:proofErr w:type="gramStart"/>
      <w:r w:rsidRPr="00F32578">
        <w:t xml:space="preserve">A </w:t>
      </w:r>
      <w:proofErr w:type="spellStart"/>
      <w:r w:rsidRPr="00F32578">
        <w:t>manhattan</w:t>
      </w:r>
      <w:proofErr w:type="spellEnd"/>
      <w:r w:rsidRPr="00F32578">
        <w:t xml:space="preserve"> plot of estimated SNP effect size for </w:t>
      </w:r>
      <w:r w:rsidRPr="00F32578">
        <w:rPr>
          <w:i/>
          <w:iCs/>
        </w:rPr>
        <w:t>Botrytis cinerea</w:t>
      </w:r>
      <w:r w:rsidRPr="00F32578">
        <w:t xml:space="preserve"> hyphal waviness with </w:t>
      </w:r>
      <w:r w:rsidRPr="00F32578">
        <w:rPr>
          <w:i/>
          <w:iCs/>
        </w:rPr>
        <w:t xml:space="preserve">B. cinerea </w:t>
      </w:r>
      <w:r w:rsidRPr="00F32578">
        <w:t>chromosomes as alternating black and white regions.</w:t>
      </w:r>
      <w:proofErr w:type="gramEnd"/>
      <w:r w:rsidRPr="00F32578">
        <w:t xml:space="preserve"> 99.9% thresholds of effect size estimate from </w:t>
      </w:r>
      <w:commentRangeStart w:id="67"/>
      <w:r w:rsidRPr="00F32578">
        <w:t xml:space="preserve">permutation analysis </w:t>
      </w:r>
      <w:commentRangeEnd w:id="67"/>
      <w:r w:rsidR="006C3FE9">
        <w:rPr>
          <w:rStyle w:val="CommentReference"/>
        </w:rPr>
        <w:commentReference w:id="67"/>
      </w:r>
      <w:r w:rsidRPr="00F32578">
        <w:t xml:space="preserve">are displayed as horizontal dashed lines. </w:t>
      </w:r>
    </w:p>
    <w:p w:rsidR="00F32578" w:rsidRDefault="00F32578"/>
    <w:p w:rsidR="00F32578" w:rsidRPr="00F32578" w:rsidRDefault="00F32578" w:rsidP="00F32578">
      <w:r w:rsidRPr="00F32578">
        <w:rPr>
          <w:b/>
          <w:bCs/>
        </w:rPr>
        <w:t xml:space="preserve">Figure </w:t>
      </w:r>
      <w:del w:id="68" w:author="Nicole Soltis" w:date="2018-02-12T11:50:00Z">
        <w:r w:rsidRPr="00F32578" w:rsidDel="00811F33">
          <w:rPr>
            <w:b/>
            <w:bCs/>
          </w:rPr>
          <w:delText xml:space="preserve">#. </w:delText>
        </w:r>
      </w:del>
      <w:ins w:id="69" w:author="Nicole Soltis" w:date="2018-02-12T11:50:00Z">
        <w:r w:rsidR="00811F33">
          <w:rPr>
            <w:b/>
            <w:bCs/>
          </w:rPr>
          <w:t>A3</w:t>
        </w:r>
        <w:r w:rsidR="00811F33" w:rsidRPr="00F32578">
          <w:rPr>
            <w:b/>
            <w:bCs/>
          </w:rPr>
          <w:t xml:space="preserve">. </w:t>
        </w:r>
      </w:ins>
      <w:ins w:id="70" w:author="Nicole Soltis" w:date="2018-02-12T12:05:00Z">
        <w:r w:rsidR="006C3FE9">
          <w:rPr>
            <w:b/>
            <w:bCs/>
          </w:rPr>
          <w:t>I</w:t>
        </w:r>
      </w:ins>
      <w:del w:id="71" w:author="Nicole Soltis" w:date="2018-02-12T12:05:00Z">
        <w:r w:rsidRPr="00F32578" w:rsidDel="006C3FE9">
          <w:rPr>
            <w:b/>
            <w:bCs/>
          </w:rPr>
          <w:delText>Various i</w:delText>
        </w:r>
      </w:del>
      <w:r w:rsidRPr="00F32578">
        <w:rPr>
          <w:b/>
          <w:bCs/>
        </w:rPr>
        <w:t>nteractions of B. cinerea lesions size</w:t>
      </w:r>
      <w:del w:id="72" w:author="Nicole Soltis" w:date="2018-02-12T12:05:00Z">
        <w:r w:rsidRPr="00F32578" w:rsidDel="006C3FE9">
          <w:rPr>
            <w:b/>
            <w:bCs/>
          </w:rPr>
          <w:delText>s</w:delText>
        </w:r>
      </w:del>
      <w:r w:rsidRPr="00F32578">
        <w:rPr>
          <w:b/>
          <w:bCs/>
        </w:rPr>
        <w:t xml:space="preserve"> on Eudicots with hyphal waviness of B. cinerea. </w:t>
      </w:r>
      <w:r w:rsidRPr="00F32578">
        <w:t xml:space="preserve">- </w:t>
      </w:r>
      <w:proofErr w:type="spellStart"/>
      <w:proofErr w:type="gramStart"/>
      <w:r w:rsidRPr="00F32578">
        <w:t>pearson</w:t>
      </w:r>
      <w:proofErr w:type="spellEnd"/>
      <w:proofErr w:type="gramEnd"/>
      <w:r w:rsidRPr="00F32578">
        <w:rPr>
          <w:b/>
          <w:bCs/>
        </w:rPr>
        <w:t xml:space="preserve"> </w:t>
      </w:r>
    </w:p>
    <w:p w:rsidR="00F32578" w:rsidRPr="00F32578" w:rsidRDefault="00F32578" w:rsidP="00F32578">
      <w:r w:rsidRPr="00F32578">
        <w:t xml:space="preserve">Scatter plots of various eudicot lesion sizes due to B. cinerea isolates compared against B. cinerea hyphal waviness based on 97 individual isolates. Each point is an isolate interaction of the marginal means of lesion size with marginal means of hyphal waviness. </w:t>
      </w:r>
    </w:p>
    <w:p w:rsidR="00F32578" w:rsidRPr="00F32578" w:rsidRDefault="00F32578" w:rsidP="00F32578">
      <w:r w:rsidRPr="00F32578">
        <w:t xml:space="preserve">A) Least Square Mean lesion size on </w:t>
      </w:r>
      <w:proofErr w:type="spellStart"/>
      <w:r w:rsidRPr="00F32578">
        <w:rPr>
          <w:i/>
          <w:iCs/>
        </w:rPr>
        <w:t>Cichorium</w:t>
      </w:r>
      <w:proofErr w:type="spellEnd"/>
      <w:r w:rsidRPr="00F32578">
        <w:rPr>
          <w:i/>
          <w:iCs/>
        </w:rPr>
        <w:t xml:space="preserve"> </w:t>
      </w:r>
      <w:proofErr w:type="spellStart"/>
      <w:r w:rsidRPr="00F32578">
        <w:rPr>
          <w:i/>
          <w:iCs/>
        </w:rPr>
        <w:t>endivia</w:t>
      </w:r>
      <w:proofErr w:type="spellEnd"/>
    </w:p>
    <w:p w:rsidR="00F32578" w:rsidRPr="00F32578" w:rsidRDefault="00F32578" w:rsidP="00F32578">
      <w:r w:rsidRPr="00F32578">
        <w:t xml:space="preserve">B) Least Square Mean lesion size on </w:t>
      </w:r>
      <w:r w:rsidRPr="00F32578">
        <w:rPr>
          <w:i/>
          <w:iCs/>
        </w:rPr>
        <w:t xml:space="preserve">Brassica </w:t>
      </w:r>
      <w:proofErr w:type="spellStart"/>
      <w:proofErr w:type="gramStart"/>
      <w:r w:rsidRPr="00F32578">
        <w:rPr>
          <w:i/>
          <w:iCs/>
        </w:rPr>
        <w:t>rapa</w:t>
      </w:r>
      <w:proofErr w:type="spellEnd"/>
      <w:proofErr w:type="gramEnd"/>
    </w:p>
    <w:p w:rsidR="00F32578" w:rsidRPr="00F32578" w:rsidRDefault="00F32578" w:rsidP="00F32578">
      <w:r w:rsidRPr="00F32578">
        <w:t xml:space="preserve">C) Least Square Mean lesion size on </w:t>
      </w:r>
      <w:proofErr w:type="spellStart"/>
      <w:r w:rsidRPr="00F32578">
        <w:rPr>
          <w:i/>
          <w:iCs/>
        </w:rPr>
        <w:t>Cichorium</w:t>
      </w:r>
      <w:proofErr w:type="spellEnd"/>
      <w:r w:rsidRPr="00F32578">
        <w:rPr>
          <w:i/>
          <w:iCs/>
        </w:rPr>
        <w:t xml:space="preserve"> </w:t>
      </w:r>
      <w:proofErr w:type="spellStart"/>
      <w:r w:rsidRPr="00F32578">
        <w:rPr>
          <w:i/>
          <w:iCs/>
        </w:rPr>
        <w:t>intybus</w:t>
      </w:r>
      <w:proofErr w:type="spellEnd"/>
    </w:p>
    <w:p w:rsidR="00F32578" w:rsidRPr="00F32578" w:rsidRDefault="00F32578" w:rsidP="00F32578">
      <w:r w:rsidRPr="00F32578">
        <w:t xml:space="preserve">D) Least Square Mean lesion size on </w:t>
      </w:r>
      <w:r w:rsidRPr="00F32578">
        <w:rPr>
          <w:i/>
          <w:iCs/>
        </w:rPr>
        <w:t>Glycine max</w:t>
      </w:r>
      <w:r w:rsidRPr="00F32578">
        <w:t xml:space="preserve"> (soy bean)</w:t>
      </w:r>
    </w:p>
    <w:p w:rsidR="00F32578" w:rsidRPr="00F32578" w:rsidRDefault="00F32578" w:rsidP="00F32578">
      <w:r w:rsidRPr="00F32578">
        <w:lastRenderedPageBreak/>
        <w:t xml:space="preserve">E) Least Square Mean lesion size on </w:t>
      </w:r>
      <w:r w:rsidRPr="00F32578">
        <w:rPr>
          <w:i/>
          <w:iCs/>
        </w:rPr>
        <w:t xml:space="preserve">Helianthus </w:t>
      </w:r>
      <w:proofErr w:type="spellStart"/>
      <w:r w:rsidRPr="00F32578">
        <w:rPr>
          <w:i/>
          <w:iCs/>
        </w:rPr>
        <w:t>annuus</w:t>
      </w:r>
      <w:proofErr w:type="spellEnd"/>
    </w:p>
    <w:p w:rsidR="00F32578" w:rsidRPr="00F32578" w:rsidRDefault="00F32578" w:rsidP="00F32578">
      <w:commentRangeStart w:id="73"/>
      <w:r w:rsidRPr="00F32578">
        <w:t>F) Least Square Mean lesion size on Solanum</w:t>
      </w:r>
    </w:p>
    <w:p w:rsidR="00F32578" w:rsidRPr="00F32578" w:rsidRDefault="00F32578" w:rsidP="00F32578">
      <w:r w:rsidRPr="00F32578">
        <w:t>G) Least Square Mean lesion size on Tomato</w:t>
      </w:r>
      <w:commentRangeEnd w:id="73"/>
      <w:r w:rsidR="006C3FE9">
        <w:rPr>
          <w:rStyle w:val="CommentReference"/>
        </w:rPr>
        <w:commentReference w:id="73"/>
      </w:r>
    </w:p>
    <w:p w:rsidR="00F32578" w:rsidRDefault="00F32578"/>
    <w:sectPr w:rsidR="00F325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8-02-12T12:02:00Z" w:initials="NS">
    <w:p w:rsidR="00811F33" w:rsidRDefault="00811F33">
      <w:pPr>
        <w:pStyle w:val="CommentText"/>
      </w:pPr>
      <w:r>
        <w:rPr>
          <w:rStyle w:val="CommentReference"/>
        </w:rPr>
        <w:annotationRef/>
      </w:r>
      <w:r>
        <w:t>Give your tables and figures placeholder names to easily refer to them in the main text (A1 will most likely become “1” in the final version)</w:t>
      </w:r>
    </w:p>
  </w:comment>
  <w:comment w:id="41" w:author="Nicole Soltis" w:date="2018-02-12T12:02:00Z" w:initials="NS">
    <w:p w:rsidR="00043CD8" w:rsidRDefault="00043CD8">
      <w:pPr>
        <w:pStyle w:val="CommentText"/>
      </w:pPr>
      <w:r>
        <w:rPr>
          <w:rStyle w:val="CommentReference"/>
        </w:rPr>
        <w:annotationRef/>
      </w:r>
      <w:r>
        <w:t>Read Jason Corwin’s paper with botrytis and Arabidopsis lesion size, cite here</w:t>
      </w:r>
    </w:p>
  </w:comment>
  <w:comment w:id="51" w:author="Nicole Soltis" w:date="2018-02-12T12:03:00Z" w:initials="NS">
    <w:p w:rsidR="006C3FE9" w:rsidRDefault="006C3FE9">
      <w:pPr>
        <w:pStyle w:val="CommentText"/>
      </w:pPr>
      <w:r>
        <w:rPr>
          <w:rStyle w:val="CommentReference"/>
        </w:rPr>
        <w:annotationRef/>
      </w:r>
      <w:r>
        <w:t>Rephrase, this is confusing</w:t>
      </w:r>
    </w:p>
  </w:comment>
  <w:comment w:id="50" w:author="Nicole Soltis" w:date="2018-02-12T12:03:00Z" w:initials="NS">
    <w:p w:rsidR="006C3FE9" w:rsidRDefault="006C3FE9">
      <w:pPr>
        <w:pStyle w:val="CommentText"/>
      </w:pPr>
      <w:r>
        <w:rPr>
          <w:rStyle w:val="CommentReference"/>
        </w:rPr>
        <w:annotationRef/>
      </w:r>
      <w:r>
        <w:t>Are all of these fixed effects?</w:t>
      </w:r>
    </w:p>
  </w:comment>
  <w:comment w:id="66" w:author="Nicole Soltis" w:date="2018-02-12T12:04:00Z" w:initials="NS">
    <w:p w:rsidR="006C3FE9" w:rsidRDefault="006C3FE9">
      <w:pPr>
        <w:pStyle w:val="CommentText"/>
      </w:pPr>
      <w:r>
        <w:rPr>
          <w:rStyle w:val="CommentReference"/>
        </w:rPr>
        <w:annotationRef/>
      </w:r>
      <w:r>
        <w:t>Why include here if not in the other figure/ table captions?</w:t>
      </w:r>
    </w:p>
  </w:comment>
  <w:comment w:id="67" w:author="Nicole Soltis" w:date="2018-02-12T12:05:00Z" w:initials="NS">
    <w:p w:rsidR="006C3FE9" w:rsidRDefault="006C3FE9">
      <w:pPr>
        <w:pStyle w:val="CommentText"/>
      </w:pPr>
      <w:r>
        <w:rPr>
          <w:rStyle w:val="CommentReference"/>
        </w:rPr>
        <w:annotationRef/>
      </w:r>
      <w:r>
        <w:t>How many permutations?</w:t>
      </w:r>
    </w:p>
  </w:comment>
  <w:comment w:id="73" w:author="Nicole Soltis" w:date="2018-02-12T12:06:00Z" w:initials="NS">
    <w:p w:rsidR="006C3FE9" w:rsidRDefault="006C3FE9">
      <w:pPr>
        <w:pStyle w:val="CommentText"/>
      </w:pPr>
      <w:r>
        <w:rPr>
          <w:rStyle w:val="CommentReference"/>
        </w:rPr>
        <w:annotationRef/>
      </w:r>
      <w:r>
        <w:t xml:space="preserve">Domesticated tomato is Solanum lycopersicum, wild tomato is Solanum pimpinellifolium. </w:t>
      </w:r>
      <w:r>
        <w:t xml:space="preserve">Please </w:t>
      </w:r>
      <w:r>
        <w:t>clarify!</w:t>
      </w:r>
      <w:bookmarkStart w:id="74" w:name="_GoBack"/>
      <w:bookmarkEnd w:id="7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69"/>
    <w:rsid w:val="00043CD8"/>
    <w:rsid w:val="00254D69"/>
    <w:rsid w:val="006C3FE9"/>
    <w:rsid w:val="00811F33"/>
    <w:rsid w:val="008945F3"/>
    <w:rsid w:val="00995CB2"/>
    <w:rsid w:val="00A93C9F"/>
    <w:rsid w:val="00B877F0"/>
    <w:rsid w:val="00F32578"/>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1F33"/>
    <w:rPr>
      <w:sz w:val="16"/>
      <w:szCs w:val="16"/>
    </w:rPr>
  </w:style>
  <w:style w:type="paragraph" w:styleId="CommentText">
    <w:name w:val="annotation text"/>
    <w:basedOn w:val="Normal"/>
    <w:link w:val="CommentTextChar"/>
    <w:uiPriority w:val="99"/>
    <w:semiHidden/>
    <w:unhideWhenUsed/>
    <w:rsid w:val="00811F33"/>
    <w:rPr>
      <w:sz w:val="20"/>
      <w:szCs w:val="20"/>
    </w:rPr>
  </w:style>
  <w:style w:type="character" w:customStyle="1" w:styleId="CommentTextChar">
    <w:name w:val="Comment Text Char"/>
    <w:basedOn w:val="DefaultParagraphFont"/>
    <w:link w:val="CommentText"/>
    <w:uiPriority w:val="99"/>
    <w:semiHidden/>
    <w:rsid w:val="00811F33"/>
    <w:rPr>
      <w:sz w:val="20"/>
      <w:szCs w:val="20"/>
    </w:rPr>
  </w:style>
  <w:style w:type="paragraph" w:styleId="CommentSubject">
    <w:name w:val="annotation subject"/>
    <w:basedOn w:val="CommentText"/>
    <w:next w:val="CommentText"/>
    <w:link w:val="CommentSubjectChar"/>
    <w:uiPriority w:val="99"/>
    <w:semiHidden/>
    <w:unhideWhenUsed/>
    <w:rsid w:val="00811F33"/>
    <w:rPr>
      <w:b/>
      <w:bCs/>
    </w:rPr>
  </w:style>
  <w:style w:type="character" w:customStyle="1" w:styleId="CommentSubjectChar">
    <w:name w:val="Comment Subject Char"/>
    <w:basedOn w:val="CommentTextChar"/>
    <w:link w:val="CommentSubject"/>
    <w:uiPriority w:val="99"/>
    <w:semiHidden/>
    <w:rsid w:val="00811F33"/>
    <w:rPr>
      <w:b/>
      <w:bCs/>
      <w:sz w:val="20"/>
      <w:szCs w:val="20"/>
    </w:rPr>
  </w:style>
  <w:style w:type="paragraph" w:styleId="BalloonText">
    <w:name w:val="Balloon Text"/>
    <w:basedOn w:val="Normal"/>
    <w:link w:val="BalloonTextChar"/>
    <w:uiPriority w:val="99"/>
    <w:semiHidden/>
    <w:unhideWhenUsed/>
    <w:rsid w:val="00811F33"/>
    <w:rPr>
      <w:rFonts w:ascii="Tahoma" w:hAnsi="Tahoma" w:cs="Tahoma"/>
      <w:sz w:val="16"/>
      <w:szCs w:val="16"/>
    </w:rPr>
  </w:style>
  <w:style w:type="character" w:customStyle="1" w:styleId="BalloonTextChar">
    <w:name w:val="Balloon Text Char"/>
    <w:basedOn w:val="DefaultParagraphFont"/>
    <w:link w:val="BalloonText"/>
    <w:uiPriority w:val="99"/>
    <w:semiHidden/>
    <w:rsid w:val="00811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1F33"/>
    <w:rPr>
      <w:sz w:val="16"/>
      <w:szCs w:val="16"/>
    </w:rPr>
  </w:style>
  <w:style w:type="paragraph" w:styleId="CommentText">
    <w:name w:val="annotation text"/>
    <w:basedOn w:val="Normal"/>
    <w:link w:val="CommentTextChar"/>
    <w:uiPriority w:val="99"/>
    <w:semiHidden/>
    <w:unhideWhenUsed/>
    <w:rsid w:val="00811F33"/>
    <w:rPr>
      <w:sz w:val="20"/>
      <w:szCs w:val="20"/>
    </w:rPr>
  </w:style>
  <w:style w:type="character" w:customStyle="1" w:styleId="CommentTextChar">
    <w:name w:val="Comment Text Char"/>
    <w:basedOn w:val="DefaultParagraphFont"/>
    <w:link w:val="CommentText"/>
    <w:uiPriority w:val="99"/>
    <w:semiHidden/>
    <w:rsid w:val="00811F33"/>
    <w:rPr>
      <w:sz w:val="20"/>
      <w:szCs w:val="20"/>
    </w:rPr>
  </w:style>
  <w:style w:type="paragraph" w:styleId="CommentSubject">
    <w:name w:val="annotation subject"/>
    <w:basedOn w:val="CommentText"/>
    <w:next w:val="CommentText"/>
    <w:link w:val="CommentSubjectChar"/>
    <w:uiPriority w:val="99"/>
    <w:semiHidden/>
    <w:unhideWhenUsed/>
    <w:rsid w:val="00811F33"/>
    <w:rPr>
      <w:b/>
      <w:bCs/>
    </w:rPr>
  </w:style>
  <w:style w:type="character" w:customStyle="1" w:styleId="CommentSubjectChar">
    <w:name w:val="Comment Subject Char"/>
    <w:basedOn w:val="CommentTextChar"/>
    <w:link w:val="CommentSubject"/>
    <w:uiPriority w:val="99"/>
    <w:semiHidden/>
    <w:rsid w:val="00811F33"/>
    <w:rPr>
      <w:b/>
      <w:bCs/>
      <w:sz w:val="20"/>
      <w:szCs w:val="20"/>
    </w:rPr>
  </w:style>
  <w:style w:type="paragraph" w:styleId="BalloonText">
    <w:name w:val="Balloon Text"/>
    <w:basedOn w:val="Normal"/>
    <w:link w:val="BalloonTextChar"/>
    <w:uiPriority w:val="99"/>
    <w:semiHidden/>
    <w:unhideWhenUsed/>
    <w:rsid w:val="00811F33"/>
    <w:rPr>
      <w:rFonts w:ascii="Tahoma" w:hAnsi="Tahoma" w:cs="Tahoma"/>
      <w:sz w:val="16"/>
      <w:szCs w:val="16"/>
    </w:rPr>
  </w:style>
  <w:style w:type="character" w:customStyle="1" w:styleId="BalloonTextChar">
    <w:name w:val="Balloon Text Char"/>
    <w:basedOn w:val="DefaultParagraphFont"/>
    <w:link w:val="BalloonText"/>
    <w:uiPriority w:val="99"/>
    <w:semiHidden/>
    <w:rsid w:val="00811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5106">
      <w:bodyDiv w:val="1"/>
      <w:marLeft w:val="0"/>
      <w:marRight w:val="0"/>
      <w:marTop w:val="0"/>
      <w:marBottom w:val="0"/>
      <w:divBdr>
        <w:top w:val="none" w:sz="0" w:space="0" w:color="auto"/>
        <w:left w:val="none" w:sz="0" w:space="0" w:color="auto"/>
        <w:bottom w:val="none" w:sz="0" w:space="0" w:color="auto"/>
        <w:right w:val="none" w:sz="0" w:space="0" w:color="auto"/>
      </w:divBdr>
    </w:div>
    <w:div w:id="180093025">
      <w:bodyDiv w:val="1"/>
      <w:marLeft w:val="0"/>
      <w:marRight w:val="0"/>
      <w:marTop w:val="0"/>
      <w:marBottom w:val="0"/>
      <w:divBdr>
        <w:top w:val="none" w:sz="0" w:space="0" w:color="auto"/>
        <w:left w:val="none" w:sz="0" w:space="0" w:color="auto"/>
        <w:bottom w:val="none" w:sz="0" w:space="0" w:color="auto"/>
        <w:right w:val="none" w:sz="0" w:space="0" w:color="auto"/>
      </w:divBdr>
    </w:div>
    <w:div w:id="514458937">
      <w:bodyDiv w:val="1"/>
      <w:marLeft w:val="0"/>
      <w:marRight w:val="0"/>
      <w:marTop w:val="0"/>
      <w:marBottom w:val="0"/>
      <w:divBdr>
        <w:top w:val="none" w:sz="0" w:space="0" w:color="auto"/>
        <w:left w:val="none" w:sz="0" w:space="0" w:color="auto"/>
        <w:bottom w:val="none" w:sz="0" w:space="0" w:color="auto"/>
        <w:right w:val="none" w:sz="0" w:space="0" w:color="auto"/>
      </w:divBdr>
    </w:div>
    <w:div w:id="1487629564">
      <w:bodyDiv w:val="1"/>
      <w:marLeft w:val="0"/>
      <w:marRight w:val="0"/>
      <w:marTop w:val="0"/>
      <w:marBottom w:val="0"/>
      <w:divBdr>
        <w:top w:val="none" w:sz="0" w:space="0" w:color="auto"/>
        <w:left w:val="none" w:sz="0" w:space="0" w:color="auto"/>
        <w:bottom w:val="none" w:sz="0" w:space="0" w:color="auto"/>
        <w:right w:val="none" w:sz="0" w:space="0" w:color="auto"/>
      </w:divBdr>
    </w:div>
    <w:div w:id="1495074479">
      <w:bodyDiv w:val="1"/>
      <w:marLeft w:val="0"/>
      <w:marRight w:val="0"/>
      <w:marTop w:val="0"/>
      <w:marBottom w:val="0"/>
      <w:divBdr>
        <w:top w:val="none" w:sz="0" w:space="0" w:color="auto"/>
        <w:left w:val="none" w:sz="0" w:space="0" w:color="auto"/>
        <w:bottom w:val="none" w:sz="0" w:space="0" w:color="auto"/>
        <w:right w:val="none" w:sz="0" w:space="0" w:color="auto"/>
      </w:divBdr>
    </w:div>
    <w:div w:id="1599675118">
      <w:bodyDiv w:val="1"/>
      <w:marLeft w:val="0"/>
      <w:marRight w:val="0"/>
      <w:marTop w:val="0"/>
      <w:marBottom w:val="0"/>
      <w:divBdr>
        <w:top w:val="none" w:sz="0" w:space="0" w:color="auto"/>
        <w:left w:val="none" w:sz="0" w:space="0" w:color="auto"/>
        <w:bottom w:val="none" w:sz="0" w:space="0" w:color="auto"/>
        <w:right w:val="none" w:sz="0" w:space="0" w:color="auto"/>
      </w:divBdr>
    </w:div>
    <w:div w:id="1938172648">
      <w:bodyDiv w:val="1"/>
      <w:marLeft w:val="0"/>
      <w:marRight w:val="0"/>
      <w:marTop w:val="0"/>
      <w:marBottom w:val="0"/>
      <w:divBdr>
        <w:top w:val="none" w:sz="0" w:space="0" w:color="auto"/>
        <w:left w:val="none" w:sz="0" w:space="0" w:color="auto"/>
        <w:bottom w:val="none" w:sz="0" w:space="0" w:color="auto"/>
        <w:right w:val="none" w:sz="0" w:space="0" w:color="auto"/>
      </w:divBdr>
    </w:div>
    <w:div w:id="207947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cp:revision>
  <dcterms:created xsi:type="dcterms:W3CDTF">2018-02-12T19:45:00Z</dcterms:created>
  <dcterms:modified xsi:type="dcterms:W3CDTF">2018-02-12T20:06:00Z</dcterms:modified>
</cp:coreProperties>
</file>